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A43" w:rsidRDefault="000B2A43" w:rsidP="000B2A43">
      <w:pPr>
        <w:pStyle w:val="paragraph"/>
        <w:spacing w:before="0" w:beforeAutospacing="0" w:after="0" w:afterAutospacing="0"/>
        <w:jc w:val="center"/>
        <w:textAlignment w:val="baseline"/>
        <w:rPr>
          <w:rFonts w:ascii="Segoe UI" w:hAnsi="Segoe UI" w:cs="Segoe UI"/>
          <w:sz w:val="18"/>
          <w:szCs w:val="18"/>
        </w:rPr>
      </w:pPr>
      <w:r>
        <w:rPr>
          <w:rStyle w:val="normaltextrun"/>
          <w:b/>
          <w:bCs/>
          <w:sz w:val="28"/>
          <w:szCs w:val="28"/>
        </w:rPr>
        <w:t>Requisitos funcionais</w:t>
      </w:r>
      <w:r>
        <w:rPr>
          <w:rStyle w:val="eop"/>
          <w:sz w:val="28"/>
          <w:szCs w:val="28"/>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[RF-01</w:t>
      </w:r>
      <w:r>
        <w:rPr>
          <w:rStyle w:val="contextualspellingandgrammarerror"/>
          <w:b/>
          <w:bCs/>
        </w:rPr>
        <w:t>] Cadastrar</w:t>
      </w:r>
      <w:r>
        <w:rPr>
          <w:rStyle w:val="normaltextrun"/>
          <w:b/>
          <w:bCs/>
        </w:rPr>
        <w:t> usuário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O sistema deve permitir que </w:t>
      </w:r>
      <w:del w:id="0" w:author="Victor" w:date="2017-09-21T10:37:00Z">
        <w:r w:rsidDel="000D1353">
          <w:rPr>
            <w:rStyle w:val="normaltextrun"/>
          </w:rPr>
          <w:delText>o </w:delText>
        </w:r>
      </w:del>
      <w:ins w:id="1" w:author="Victor" w:date="2017-09-21T10:37:00Z">
        <w:r w:rsidR="000D1353">
          <w:rPr>
            <w:rStyle w:val="normaltextrun"/>
          </w:rPr>
          <w:t>qualquer </w:t>
        </w:r>
      </w:ins>
      <w:r>
        <w:rPr>
          <w:rStyle w:val="normaltextrun"/>
        </w:rPr>
        <w:t>usuário crie uma conta no sistema e informe seus dados, </w:t>
      </w:r>
      <w:del w:id="2" w:author="Victor" w:date="2017-09-21T10:37:00Z">
        <w:r w:rsidDel="000D1353">
          <w:rPr>
            <w:rStyle w:val="normaltextrun"/>
          </w:rPr>
          <w:delText xml:space="preserve">que </w:delText>
        </w:r>
      </w:del>
      <w:ins w:id="3" w:author="Victor" w:date="2017-09-21T10:37:00Z">
        <w:r w:rsidR="000D1353">
          <w:rPr>
            <w:rStyle w:val="normaltextrun"/>
          </w:rPr>
          <w:t xml:space="preserve">os quais </w:t>
        </w:r>
      </w:ins>
      <w:r>
        <w:rPr>
          <w:rStyle w:val="normaltextrun"/>
        </w:rPr>
        <w:t xml:space="preserve">devem ser validados pelo sistema. Cada usuário deve ter como atributos nome de usuário, senha, nome, e-mail, fuso </w:t>
      </w:r>
      <w:proofErr w:type="spellStart"/>
      <w:proofErr w:type="gramStart"/>
      <w:r>
        <w:rPr>
          <w:rStyle w:val="normaltextrun"/>
        </w:rPr>
        <w:t>horário</w:t>
      </w:r>
      <w:ins w:id="4" w:author="Victor" w:date="2017-09-21T10:38:00Z">
        <w:r w:rsidR="000D1353">
          <w:rPr>
            <w:rStyle w:val="normaltextrun"/>
          </w:rPr>
          <w:t>,</w:t>
        </w:r>
      </w:ins>
      <w:proofErr w:type="gramEnd"/>
      <w:del w:id="5" w:author="Victor" w:date="2017-09-21T10:38:00Z">
        <w:r w:rsidDel="000D1353">
          <w:rPr>
            <w:rStyle w:val="normaltextrun"/>
          </w:rPr>
          <w:delText xml:space="preserve"> e </w:delText>
        </w:r>
      </w:del>
      <w:r>
        <w:rPr>
          <w:rStyle w:val="normaltextrun"/>
        </w:rPr>
        <w:t>idiom</w:t>
      </w:r>
      <w:ins w:id="6" w:author="Victor" w:date="2017-09-21T10:38:00Z">
        <w:r w:rsidR="000D1353">
          <w:rPr>
            <w:rStyle w:val="normaltextrun"/>
          </w:rPr>
          <w:t>a</w:t>
        </w:r>
        <w:proofErr w:type="spellEnd"/>
        <w:r w:rsidR="000D1353">
          <w:rPr>
            <w:rStyle w:val="normaltextrun"/>
          </w:rPr>
          <w:t>, formação profissional e papéis já desempenhados em projetos</w:t>
        </w:r>
      </w:ins>
      <w:del w:id="7" w:author="Victor" w:date="2017-09-21T10:38:00Z">
        <w:r w:rsidDel="000D1353">
          <w:rPr>
            <w:rStyle w:val="normaltextrun"/>
          </w:rPr>
          <w:delText>a</w:delText>
        </w:r>
      </w:del>
      <w:r>
        <w:rPr>
          <w:rStyle w:val="normaltextrun"/>
        </w:rPr>
        <w:t>. A senha deve ser armazenada de forma criptografada no banco de dados.</w:t>
      </w:r>
      <w:r>
        <w:rPr>
          <w:rStyle w:val="eop"/>
        </w:rPr>
        <w:t> </w:t>
      </w:r>
    </w:p>
    <w:p w:rsidR="000B2A43" w:rsidDel="000D1353" w:rsidRDefault="000B2A43" w:rsidP="000B2A43">
      <w:pPr>
        <w:pStyle w:val="paragraph"/>
        <w:spacing w:before="0" w:beforeAutospacing="0" w:after="0" w:afterAutospacing="0"/>
        <w:jc w:val="both"/>
        <w:textAlignment w:val="baseline"/>
        <w:rPr>
          <w:del w:id="8" w:author="Victor" w:date="2017-09-21T10:39:00Z"/>
          <w:rFonts w:ascii="Segoe UI" w:hAnsi="Segoe UI" w:cs="Segoe UI"/>
          <w:sz w:val="18"/>
          <w:szCs w:val="18"/>
        </w:rPr>
      </w:pPr>
      <w:del w:id="9" w:author="Victor" w:date="2017-09-21T10:39:00Z">
        <w:r w:rsidDel="000D1353">
          <w:rPr>
            <w:rStyle w:val="normaltextrun"/>
          </w:rPr>
          <w:delText>entre no sistema.</w:delText>
        </w:r>
        <w:r w:rsidDel="000D1353">
          <w:rPr>
            <w:rStyle w:val="eop"/>
          </w:rPr>
          <w:delText> </w:delText>
        </w:r>
      </w:del>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Nenhuma.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[RF-02</w:t>
      </w:r>
      <w:r>
        <w:rPr>
          <w:rStyle w:val="contextualspellingandgrammarerror"/>
          <w:b/>
          <w:bCs/>
        </w:rPr>
        <w:t>] Consultar</w:t>
      </w:r>
      <w:r>
        <w:rPr>
          <w:rStyle w:val="normaltextrun"/>
          <w:b/>
          <w:bCs/>
        </w:rPr>
        <w:t> usuário</w:t>
      </w:r>
      <w:r>
        <w:rPr>
          <w:rStyle w:val="eop"/>
        </w:rPr>
        <w:t> </w:t>
      </w:r>
    </w:p>
    <w:p w:rsidR="000B2A43" w:rsidDel="000D1353" w:rsidRDefault="000B2A43" w:rsidP="000B2A43">
      <w:pPr>
        <w:pStyle w:val="paragraph"/>
        <w:spacing w:before="0" w:beforeAutospacing="0" w:after="0" w:afterAutospacing="0"/>
        <w:jc w:val="both"/>
        <w:textAlignment w:val="baseline"/>
        <w:rPr>
          <w:del w:id="10" w:author="Victor" w:date="2017-09-21T10:42:00Z"/>
          <w:rFonts w:ascii="Segoe UI" w:hAnsi="Segoe UI" w:cs="Segoe UI"/>
          <w:sz w:val="18"/>
          <w:szCs w:val="18"/>
        </w:rPr>
      </w:pPr>
      <w:r>
        <w:rPr>
          <w:rStyle w:val="normaltextrun"/>
        </w:rPr>
        <w:t xml:space="preserve">O sistema deve </w:t>
      </w:r>
      <w:ins w:id="11" w:author="Victor" w:date="2017-09-21T10:39:00Z">
        <w:r w:rsidR="000D1353">
          <w:rPr>
            <w:rStyle w:val="normaltextrun"/>
          </w:rPr>
          <w:t>permitir</w:t>
        </w:r>
      </w:ins>
      <w:ins w:id="12" w:author="Victor" w:date="2017-09-21T10:40:00Z">
        <w:r w:rsidR="000D1353">
          <w:rPr>
            <w:rStyle w:val="normaltextrun"/>
          </w:rPr>
          <w:t xml:space="preserve"> a um usuário</w:t>
        </w:r>
      </w:ins>
      <w:ins w:id="13" w:author="Victor" w:date="2017-09-21T10:39:00Z">
        <w:r w:rsidR="000D1353">
          <w:rPr>
            <w:rStyle w:val="normaltextrun"/>
          </w:rPr>
          <w:t xml:space="preserve"> </w:t>
        </w:r>
      </w:ins>
      <w:del w:id="14" w:author="Victor" w:date="2017-09-21T10:41:00Z">
        <w:r w:rsidDel="000D1353">
          <w:rPr>
            <w:rStyle w:val="normaltextrun"/>
          </w:rPr>
          <w:delText xml:space="preserve">listar </w:delText>
        </w:r>
      </w:del>
      <w:ins w:id="15" w:author="Victor" w:date="2017-09-21T10:41:00Z">
        <w:r w:rsidR="000D1353">
          <w:rPr>
            <w:rStyle w:val="normaltextrun"/>
          </w:rPr>
          <w:t xml:space="preserve">consultar </w:t>
        </w:r>
      </w:ins>
      <w:del w:id="16" w:author="Victor" w:date="2017-09-21T10:39:00Z">
        <w:r w:rsidDel="000D1353">
          <w:rPr>
            <w:rStyle w:val="normaltextrun"/>
          </w:rPr>
          <w:delText>os</w:delText>
        </w:r>
      </w:del>
      <w:r>
        <w:rPr>
          <w:rStyle w:val="normaltextrun"/>
        </w:rPr>
        <w:t xml:space="preserve"> </w:t>
      </w:r>
      <w:del w:id="17" w:author="Victor" w:date="2017-09-21T10:39:00Z">
        <w:r w:rsidDel="000D1353">
          <w:rPr>
            <w:rStyle w:val="normaltextrun"/>
          </w:rPr>
          <w:delText xml:space="preserve">principais </w:delText>
        </w:r>
      </w:del>
      <w:ins w:id="18" w:author="Victor" w:date="2017-09-21T10:39:00Z">
        <w:r w:rsidR="000D1353">
          <w:rPr>
            <w:rStyle w:val="normaltextrun"/>
          </w:rPr>
          <w:t xml:space="preserve">todos os </w:t>
        </w:r>
      </w:ins>
      <w:del w:id="19" w:author="Victor" w:date="2017-09-21T10:41:00Z">
        <w:r w:rsidDel="000D1353">
          <w:rPr>
            <w:rStyle w:val="normaltextrun"/>
          </w:rPr>
          <w:delText>dados de cada usuário</w:delText>
        </w:r>
      </w:del>
      <w:ins w:id="20" w:author="Victor" w:date="2017-09-21T10:41:00Z">
        <w:r w:rsidR="000D1353">
          <w:rPr>
            <w:rStyle w:val="normaltextrun"/>
          </w:rPr>
          <w:t>seus dados</w:t>
        </w:r>
        <w:r w:rsidR="0000497B">
          <w:rPr>
            <w:rStyle w:val="normaltextrun"/>
          </w:rPr>
          <w:t>. Também deve ser permitido a</w:t>
        </w:r>
      </w:ins>
      <w:ins w:id="21" w:author="Victor" w:date="2017-09-21T10:47:00Z">
        <w:r w:rsidR="0000497B">
          <w:rPr>
            <w:rStyle w:val="normaltextrun"/>
          </w:rPr>
          <w:t>o</w:t>
        </w:r>
      </w:ins>
      <w:ins w:id="22" w:author="Victor" w:date="2017-09-21T10:41:00Z">
        <w:r w:rsidR="000D1353">
          <w:rPr>
            <w:rStyle w:val="normaltextrun"/>
          </w:rPr>
          <w:t xml:space="preserve"> usuário administrador do sistema, </w:t>
        </w:r>
      </w:ins>
      <w:ins w:id="23" w:author="Victor" w:date="2017-09-21T10:43:00Z">
        <w:r w:rsidR="000D1353">
          <w:rPr>
            <w:rStyle w:val="normaltextrun"/>
          </w:rPr>
          <w:t>consultar</w:t>
        </w:r>
      </w:ins>
      <w:ins w:id="24" w:author="Victor" w:date="2017-09-21T10:41:00Z">
        <w:r w:rsidR="000D1353">
          <w:rPr>
            <w:rStyle w:val="normaltextrun"/>
          </w:rPr>
          <w:t xml:space="preserve"> os dados de todos os usu</w:t>
        </w:r>
      </w:ins>
      <w:ins w:id="25" w:author="Victor" w:date="2017-09-21T10:42:00Z">
        <w:r w:rsidR="000D1353">
          <w:rPr>
            <w:rStyle w:val="normaltextrun"/>
          </w:rPr>
          <w:t>ários cadastrados no sistema</w:t>
        </w:r>
      </w:ins>
      <w:ins w:id="26" w:author="Victor" w:date="2017-09-21T10:43:00Z">
        <w:r w:rsidR="000D1353">
          <w:rPr>
            <w:rStyle w:val="normaltextrun"/>
          </w:rPr>
          <w:t xml:space="preserve"> com exceção da senha cadastrada.</w:t>
        </w:r>
      </w:ins>
      <w:ins w:id="27" w:author="Victor" w:date="2017-09-21T10:42:00Z">
        <w:r w:rsidR="000D1353" w:rsidDel="000D1353">
          <w:rPr>
            <w:rStyle w:val="normaltextrun"/>
          </w:rPr>
          <w:t xml:space="preserve"> </w:t>
        </w:r>
      </w:ins>
      <w:del w:id="28" w:author="Victor" w:date="2017-09-21T10:42:00Z">
        <w:r w:rsidDel="000D1353">
          <w:rPr>
            <w:rStyle w:val="normaltextrun"/>
          </w:rPr>
          <w:delText xml:space="preserve">, </w:delText>
        </w:r>
      </w:del>
      <w:ins w:id="29" w:author="Victor" w:date="2017-09-21T10:48:00Z">
        <w:r w:rsidR="0000497B">
          <w:rPr>
            <w:rStyle w:val="normaltextrun"/>
          </w:rPr>
          <w:t xml:space="preserve">Ao usuário cadastrado como gerente em um projeto, deve ser permitido acessar todas as informações dos usuários pertencentes </w:t>
        </w:r>
      </w:ins>
      <w:ins w:id="30" w:author="Victor" w:date="2017-09-21T10:49:00Z">
        <w:r w:rsidR="0000497B">
          <w:rPr>
            <w:rStyle w:val="normaltextrun"/>
          </w:rPr>
          <w:t xml:space="preserve">a esse </w:t>
        </w:r>
        <w:proofErr w:type="spellStart"/>
        <w:proofErr w:type="gramStart"/>
        <w:r w:rsidR="0000497B">
          <w:rPr>
            <w:rStyle w:val="normaltextrun"/>
          </w:rPr>
          <w:t>projeto.</w:t>
        </w:r>
      </w:ins>
      <w:proofErr w:type="gramEnd"/>
      <w:del w:id="31" w:author="Victor" w:date="2017-09-21T10:39:00Z">
        <w:r w:rsidDel="000D1353">
          <w:rPr>
            <w:rStyle w:val="normaltextrun"/>
          </w:rPr>
          <w:delText xml:space="preserve">permitindo </w:delText>
        </w:r>
      </w:del>
      <w:del w:id="32" w:author="Victor" w:date="2017-09-21T10:42:00Z">
        <w:r w:rsidDel="000D1353">
          <w:rPr>
            <w:rStyle w:val="normaltextrun"/>
          </w:rPr>
          <w:delText>que o usuário entre no perfil de cada um.</w:delText>
        </w:r>
        <w:r w:rsidDel="000D1353">
          <w:rPr>
            <w:rStyle w:val="eop"/>
          </w:rPr>
          <w:delText> </w:delText>
        </w:r>
      </w:del>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proofErr w:type="spellEnd"/>
      <w:r>
        <w:rPr>
          <w:rStyle w:val="normaltextrun"/>
          <w:i/>
          <w:iCs/>
        </w:rPr>
        <w:t>:</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w:t>
      </w:r>
      <w:del w:id="33" w:author="Victor" w:date="2017-09-21T10:49:00Z">
        <w:r w:rsidDel="0000497B">
          <w:rPr>
            <w:rStyle w:val="normaltextrun"/>
          </w:rPr>
          <w:delText>Nenhuma.</w:delText>
        </w:r>
      </w:del>
      <w:ins w:id="34" w:author="Victor" w:date="2017-09-21T10:49:00Z">
        <w:r w:rsidR="0000497B">
          <w:rPr>
            <w:rStyle w:val="normaltextrun"/>
          </w:rPr>
          <w:t>RF1</w:t>
        </w:r>
      </w:ins>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[RF-03</w:t>
      </w:r>
      <w:r>
        <w:rPr>
          <w:rStyle w:val="contextualspellingandgrammarerror"/>
          <w:b/>
          <w:bCs/>
        </w:rPr>
        <w:t>] Atualizar</w:t>
      </w:r>
      <w:r>
        <w:rPr>
          <w:rStyle w:val="normaltextrun"/>
          <w:b/>
          <w:bCs/>
        </w:rPr>
        <w:t> usuário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O sistema deve permitir que o usuário </w:t>
      </w:r>
      <w:proofErr w:type="gramStart"/>
      <w:r>
        <w:rPr>
          <w:rStyle w:val="normaltextrun"/>
        </w:rPr>
        <w:t>atualize</w:t>
      </w:r>
      <w:proofErr w:type="gramEnd"/>
      <w:r>
        <w:rPr>
          <w:rStyle w:val="normaltextrun"/>
        </w:rPr>
        <w:t xml:space="preserve"> </w:t>
      </w:r>
      <w:ins w:id="35" w:author="Victor" w:date="2017-09-21T10:49:00Z">
        <w:r w:rsidR="0000497B">
          <w:rPr>
            <w:rStyle w:val="normaltextrun"/>
          </w:rPr>
          <w:t xml:space="preserve">todos os </w:t>
        </w:r>
      </w:ins>
      <w:r>
        <w:rPr>
          <w:rStyle w:val="normaltextrun"/>
        </w:rPr>
        <w:t>seus dados no sistema. Os novos dados devem ser validados pelo sistema.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Nenhuma.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[RF-04</w:t>
      </w:r>
      <w:r>
        <w:rPr>
          <w:rStyle w:val="contextualspellingandgrammarerror"/>
          <w:b/>
          <w:bCs/>
        </w:rPr>
        <w:t>] Excluir</w:t>
      </w:r>
      <w:r>
        <w:rPr>
          <w:rStyle w:val="normaltextrun"/>
          <w:b/>
          <w:bCs/>
        </w:rPr>
        <w:t> usuário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O sistema deve permitir que </w:t>
      </w:r>
      <w:ins w:id="36" w:author="Victor" w:date="2017-09-21T10:50:00Z">
        <w:r w:rsidR="0000497B">
          <w:rPr>
            <w:rStyle w:val="normaltextrun"/>
          </w:rPr>
          <w:t>um</w:t>
        </w:r>
      </w:ins>
      <w:del w:id="37" w:author="Victor" w:date="2017-09-21T10:50:00Z">
        <w:r w:rsidDel="0000497B">
          <w:rPr>
            <w:rStyle w:val="normaltextrun"/>
          </w:rPr>
          <w:delText>o</w:delText>
        </w:r>
      </w:del>
      <w:r>
        <w:rPr>
          <w:rStyle w:val="normaltextrun"/>
        </w:rPr>
        <w:t xml:space="preserve"> usuário exclua sua conta. Por questões de segurança, o sistema deve solicitar que o usuário digite sua senha novamente.</w:t>
      </w:r>
      <w:r>
        <w:rPr>
          <w:rStyle w:val="eop"/>
        </w:rPr>
        <w:t> </w:t>
      </w:r>
      <w:ins w:id="38" w:author="Victor" w:date="2017-09-21T11:01:00Z">
        <w:r w:rsidR="00E75858">
          <w:rPr>
            <w:rStyle w:val="eop"/>
          </w:rPr>
          <w:t>Ao administrador do sistema deve ser permitido excluir qualquer usu</w:t>
        </w:r>
      </w:ins>
      <w:ins w:id="39" w:author="Victor" w:date="2017-09-21T11:02:00Z">
        <w:r w:rsidR="00E75858">
          <w:rPr>
            <w:rStyle w:val="eop"/>
          </w:rPr>
          <w:t>ário do sistema.</w:t>
        </w:r>
      </w:ins>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Média.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Nenhuma.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[RF-05</w:t>
      </w:r>
      <w:r>
        <w:rPr>
          <w:rStyle w:val="contextualspellingandgrammarerror"/>
          <w:b/>
          <w:bCs/>
        </w:rPr>
        <w:t>] Fazer</w:t>
      </w:r>
      <w:r>
        <w:rPr>
          <w:rStyle w:val="normaltextrun"/>
          <w:b/>
          <w:bCs/>
        </w:rPr>
        <w:t> </w:t>
      </w:r>
      <w:proofErr w:type="spellStart"/>
      <w:r>
        <w:rPr>
          <w:rStyle w:val="spellingerror"/>
          <w:b/>
          <w:bCs/>
        </w:rPr>
        <w:t>login</w:t>
      </w:r>
      <w:proofErr w:type="spellEnd"/>
      <w:r>
        <w:rPr>
          <w:rStyle w:val="eop"/>
        </w:rPr>
        <w:t> </w:t>
      </w:r>
    </w:p>
    <w:p w:rsidR="000A3C13" w:rsidRDefault="000B2A43" w:rsidP="000B2A43">
      <w:pPr>
        <w:pStyle w:val="paragraph"/>
        <w:spacing w:before="0" w:beforeAutospacing="0" w:after="0" w:afterAutospacing="0"/>
        <w:jc w:val="both"/>
        <w:textAlignment w:val="baseline"/>
        <w:rPr>
          <w:ins w:id="40" w:author="Victor" w:date="2017-09-21T11:07:00Z"/>
          <w:rStyle w:val="eop"/>
        </w:rPr>
      </w:pPr>
      <w:r>
        <w:rPr>
          <w:rStyle w:val="normaltextrun"/>
        </w:rPr>
        <w:t xml:space="preserve">O sistema deve permitir que o usuário se </w:t>
      </w:r>
      <w:proofErr w:type="gramStart"/>
      <w:r>
        <w:rPr>
          <w:rStyle w:val="normaltextrun"/>
        </w:rPr>
        <w:t>autentique</w:t>
      </w:r>
      <w:proofErr w:type="gramEnd"/>
      <w:r>
        <w:rPr>
          <w:rStyle w:val="normaltextrun"/>
        </w:rPr>
        <w:t xml:space="preserve"> no sistema. O usuário deve informar nome de usuário e senha, que devem ser validados pelo sistema. Se os dados estiverem corretos, o sistema deve liberar ao usuário o acesso às demais funcionalidades do sistema</w:t>
      </w:r>
      <w:ins w:id="41" w:author="Victor" w:date="2017-09-21T10:52:00Z">
        <w:r w:rsidR="008A49C8">
          <w:rPr>
            <w:rStyle w:val="normaltextrun"/>
          </w:rPr>
          <w:t xml:space="preserve"> de acordo com seu perfil</w:t>
        </w:r>
      </w:ins>
      <w:r>
        <w:rPr>
          <w:rStyle w:val="normaltextrun"/>
        </w:rPr>
        <w:t>.</w:t>
      </w:r>
      <w:r>
        <w:rPr>
          <w:rStyle w:val="eop"/>
        </w:rPr>
        <w:t> </w:t>
      </w:r>
      <w:ins w:id="42" w:author="Victor" w:date="2017-09-21T10:52:00Z">
        <w:r w:rsidR="008A49C8">
          <w:rPr>
            <w:rStyle w:val="eop"/>
          </w:rPr>
          <w:t>O sistema deve permitir cadastrar usuários com seguintes perfis. Perfil usuário comum o qual terá acesso somente aos seus dados e dados do</w:t>
        </w:r>
      </w:ins>
      <w:ins w:id="43" w:author="Victor" w:date="2017-09-21T10:53:00Z">
        <w:r w:rsidR="008A49C8">
          <w:rPr>
            <w:rStyle w:val="eop"/>
          </w:rPr>
          <w:t>(s)</w:t>
        </w:r>
      </w:ins>
      <w:ins w:id="44" w:author="Victor" w:date="2017-09-21T10:52:00Z">
        <w:r w:rsidR="008A49C8">
          <w:rPr>
            <w:rStyle w:val="eop"/>
          </w:rPr>
          <w:t xml:space="preserve"> projeto</w:t>
        </w:r>
      </w:ins>
      <w:ins w:id="45" w:author="Victor" w:date="2017-09-21T10:53:00Z">
        <w:r w:rsidR="008A49C8">
          <w:rPr>
            <w:rStyle w:val="eop"/>
          </w:rPr>
          <w:t>(s) que ele participa</w:t>
        </w:r>
      </w:ins>
      <w:ins w:id="46" w:author="Victor" w:date="2017-09-21T11:02:00Z">
        <w:r w:rsidR="00E75858">
          <w:rPr>
            <w:rStyle w:val="eop"/>
          </w:rPr>
          <w:t xml:space="preserve"> como colaborador</w:t>
        </w:r>
      </w:ins>
      <w:ins w:id="47" w:author="Victor" w:date="2017-09-21T10:53:00Z">
        <w:r w:rsidR="008A49C8">
          <w:rPr>
            <w:rStyle w:val="eop"/>
          </w:rPr>
          <w:t xml:space="preserve">. Perfil </w:t>
        </w:r>
      </w:ins>
      <w:ins w:id="48" w:author="Victor" w:date="2017-09-21T10:54:00Z">
        <w:r w:rsidR="008A49C8">
          <w:rPr>
            <w:rStyle w:val="eop"/>
          </w:rPr>
          <w:t>u</w:t>
        </w:r>
      </w:ins>
      <w:ins w:id="49" w:author="Victor" w:date="2017-09-21T10:53:00Z">
        <w:r w:rsidR="008A49C8">
          <w:rPr>
            <w:rStyle w:val="eop"/>
          </w:rPr>
          <w:t>suário administrado</w:t>
        </w:r>
      </w:ins>
      <w:ins w:id="50" w:author="Victor" w:date="2017-09-21T10:54:00Z">
        <w:r w:rsidR="008A49C8">
          <w:rPr>
            <w:rStyle w:val="eop"/>
          </w:rPr>
          <w:t xml:space="preserve">r o qual terá acesso irrestrito a todas as informações do sistema. </w:t>
        </w:r>
      </w:ins>
      <w:ins w:id="51" w:author="Victor" w:date="2017-09-21T11:00:00Z">
        <w:r w:rsidR="00E75858">
          <w:rPr>
            <w:rStyle w:val="eop"/>
          </w:rPr>
          <w:t>No caso de usuário comum alocado como gerente de</w:t>
        </w:r>
      </w:ins>
      <w:ins w:id="52" w:author="Victor" w:date="2017-09-21T11:03:00Z">
        <w:r w:rsidR="00E75858">
          <w:rPr>
            <w:rStyle w:val="eop"/>
          </w:rPr>
          <w:t xml:space="preserve"> um projeto específico, após seu </w:t>
        </w:r>
        <w:proofErr w:type="spellStart"/>
        <w:r w:rsidR="00E75858">
          <w:rPr>
            <w:rStyle w:val="eop"/>
          </w:rPr>
          <w:t>login</w:t>
        </w:r>
        <w:proofErr w:type="spellEnd"/>
        <w:r w:rsidR="00E75858">
          <w:rPr>
            <w:rStyle w:val="eop"/>
          </w:rPr>
          <w:t xml:space="preserve">, o </w:t>
        </w:r>
      </w:ins>
      <w:ins w:id="53" w:author="Victor" w:date="2017-09-21T11:04:00Z">
        <w:r w:rsidR="00E75858">
          <w:rPr>
            <w:rStyle w:val="eop"/>
          </w:rPr>
          <w:t>sistema</w:t>
        </w:r>
      </w:ins>
      <w:ins w:id="54" w:author="Victor" w:date="2017-09-21T11:03:00Z">
        <w:r w:rsidR="00E75858">
          <w:rPr>
            <w:rStyle w:val="eop"/>
          </w:rPr>
          <w:t xml:space="preserve"> </w:t>
        </w:r>
      </w:ins>
      <w:ins w:id="55" w:author="Victor" w:date="2017-09-21T11:04:00Z">
        <w:r w:rsidR="00E75858">
          <w:rPr>
            <w:rStyle w:val="eop"/>
          </w:rPr>
          <w:t xml:space="preserve">deverá permitir que o mesmo </w:t>
        </w:r>
        <w:proofErr w:type="gramStart"/>
        <w:r w:rsidR="00E75858">
          <w:rPr>
            <w:rStyle w:val="eop"/>
          </w:rPr>
          <w:t>possa</w:t>
        </w:r>
        <w:proofErr w:type="gramEnd"/>
        <w:r w:rsidR="00E75858">
          <w:rPr>
            <w:rStyle w:val="eop"/>
          </w:rPr>
          <w:t xml:space="preserve"> </w:t>
        </w:r>
      </w:ins>
      <w:ins w:id="56" w:author="Victor" w:date="2017-09-21T11:05:00Z">
        <w:r w:rsidR="00E75858">
          <w:rPr>
            <w:rStyle w:val="eop"/>
          </w:rPr>
          <w:t>consultar, alterar, excluir e</w:t>
        </w:r>
      </w:ins>
      <w:ins w:id="57" w:author="Victor" w:date="2017-09-21T11:07:00Z">
        <w:r w:rsidR="000A3C13">
          <w:rPr>
            <w:rStyle w:val="eop"/>
          </w:rPr>
          <w:t xml:space="preserve"> adicionar usuários já cadastrados ao projeto que o mesmo coordena.</w:t>
        </w:r>
      </w:ins>
    </w:p>
    <w:p w:rsidR="000B2A43" w:rsidRDefault="00E75858" w:rsidP="000B2A43">
      <w:pPr>
        <w:pStyle w:val="paragraph"/>
        <w:spacing w:before="0" w:beforeAutospacing="0" w:after="0" w:afterAutospacing="0"/>
        <w:jc w:val="both"/>
        <w:textAlignment w:val="baseline"/>
        <w:rPr>
          <w:rFonts w:ascii="Segoe UI" w:hAnsi="Segoe UI" w:cs="Segoe UI"/>
          <w:sz w:val="18"/>
          <w:szCs w:val="18"/>
        </w:rPr>
      </w:pPr>
      <w:ins w:id="58" w:author="Victor" w:date="2017-09-21T11:00:00Z">
        <w:r>
          <w:rPr>
            <w:rStyle w:val="eop"/>
          </w:rPr>
          <w:lastRenderedPageBreak/>
          <w:t xml:space="preserve"> </w:t>
        </w:r>
      </w:ins>
      <w:ins w:id="59" w:author="Victor" w:date="2017-09-21T10:50:00Z">
        <w:r w:rsidR="0000497B">
          <w:rPr>
            <w:rStyle w:val="eop"/>
          </w:rPr>
          <w:t>No caso do usu</w:t>
        </w:r>
      </w:ins>
      <w:ins w:id="60" w:author="Victor" w:date="2017-09-21T10:51:00Z">
        <w:r w:rsidR="0000497B">
          <w:rPr>
            <w:rStyle w:val="eop"/>
          </w:rPr>
          <w:t xml:space="preserve">ário esquecer seu </w:t>
        </w:r>
        <w:proofErr w:type="spellStart"/>
        <w:r w:rsidR="0000497B">
          <w:rPr>
            <w:rStyle w:val="eop"/>
          </w:rPr>
          <w:t>login</w:t>
        </w:r>
        <w:proofErr w:type="spellEnd"/>
        <w:r w:rsidR="0000497B">
          <w:rPr>
            <w:rStyle w:val="eop"/>
          </w:rPr>
          <w:t xml:space="preserve"> e/ou senha</w:t>
        </w:r>
      </w:ins>
      <w:ins w:id="61" w:author="Victor" w:date="2017-09-21T10:57:00Z">
        <w:r>
          <w:rPr>
            <w:rStyle w:val="eop"/>
          </w:rPr>
          <w:t>, o sistema deve permitir que atrav</w:t>
        </w:r>
      </w:ins>
      <w:ins w:id="62" w:author="Victor" w:date="2017-09-21T10:58:00Z">
        <w:r>
          <w:rPr>
            <w:rStyle w:val="eop"/>
          </w:rPr>
          <w:t xml:space="preserve">és de envio de mensagem para seu </w:t>
        </w:r>
        <w:proofErr w:type="spellStart"/>
        <w:r>
          <w:rPr>
            <w:rStyle w:val="eop"/>
          </w:rPr>
          <w:t>email</w:t>
        </w:r>
        <w:proofErr w:type="spellEnd"/>
        <w:r>
          <w:rPr>
            <w:rStyle w:val="eop"/>
          </w:rPr>
          <w:t>, o mesmo possa atualizar essas informa</w:t>
        </w:r>
      </w:ins>
      <w:ins w:id="63" w:author="Victor" w:date="2017-09-21T10:59:00Z">
        <w:r>
          <w:rPr>
            <w:rStyle w:val="eop"/>
          </w:rPr>
          <w:t>ções.</w:t>
        </w:r>
      </w:ins>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w:t>
      </w:r>
      <w:del w:id="64" w:author="Victor" w:date="2017-09-21T11:07:00Z">
        <w:r w:rsidDel="000A3C13">
          <w:rPr>
            <w:rStyle w:val="normaltextrun"/>
          </w:rPr>
          <w:delText>Nenhuma.</w:delText>
        </w:r>
      </w:del>
      <w:ins w:id="65" w:author="Victor" w:date="2017-09-21T11:07:00Z">
        <w:r w:rsidR="000A3C13">
          <w:rPr>
            <w:rStyle w:val="normaltextrun"/>
          </w:rPr>
          <w:t>Verificar!</w:t>
        </w:r>
      </w:ins>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[RF-06</w:t>
      </w:r>
      <w:r>
        <w:rPr>
          <w:rStyle w:val="contextualspellingandgrammarerror"/>
          <w:b/>
          <w:bCs/>
        </w:rPr>
        <w:t>] Fazer</w:t>
      </w:r>
      <w:r>
        <w:rPr>
          <w:rStyle w:val="normaltextrun"/>
          <w:b/>
          <w:bCs/>
        </w:rPr>
        <w:t> </w:t>
      </w:r>
      <w:proofErr w:type="spellStart"/>
      <w:r>
        <w:rPr>
          <w:rStyle w:val="spellingerror"/>
          <w:b/>
          <w:bCs/>
        </w:rPr>
        <w:t>logout</w:t>
      </w:r>
      <w:proofErr w:type="spellEnd"/>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O sistema deve permitir que o usuário saia do sistema</w:t>
      </w:r>
      <w:ins w:id="66" w:author="Victor" w:date="2017-09-21T11:08:00Z">
        <w:r w:rsidR="005930ED">
          <w:rPr>
            <w:rStyle w:val="eop"/>
          </w:rPr>
          <w:t xml:space="preserve"> em qualquer </w:t>
        </w:r>
        <w:proofErr w:type="gramStart"/>
        <w:r w:rsidR="005930ED">
          <w:rPr>
            <w:rStyle w:val="eop"/>
          </w:rPr>
          <w:t>momento.</w:t>
        </w:r>
      </w:ins>
      <w:proofErr w:type="gramEnd"/>
      <w:del w:id="67" w:author="Victor" w:date="2017-09-21T11:08:00Z">
        <w:r w:rsidDel="005930ED">
          <w:rPr>
            <w:rStyle w:val="normaltextrun"/>
          </w:rPr>
          <w:delText>.</w:delText>
        </w:r>
        <w:r w:rsidDel="005930ED">
          <w:rPr>
            <w:rStyle w:val="eop"/>
          </w:rPr>
          <w:delText> </w:delText>
        </w:r>
      </w:del>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w:t>
      </w:r>
      <w:ins w:id="68" w:author="Victor" w:date="2017-09-21T11:09:00Z">
        <w:r w:rsidR="005930ED">
          <w:rPr>
            <w:rStyle w:val="normaltextrun"/>
          </w:rPr>
          <w:t>Verificar!</w:t>
        </w:r>
        <w:r w:rsidR="005930ED">
          <w:rPr>
            <w:rStyle w:val="eop"/>
          </w:rPr>
          <w:t> </w:t>
        </w:r>
      </w:ins>
      <w:del w:id="69" w:author="Victor" w:date="2017-09-21T11:09:00Z">
        <w:r w:rsidDel="005930ED">
          <w:rPr>
            <w:rStyle w:val="normaltextrun"/>
          </w:rPr>
          <w:delText>Nenhuma.</w:delText>
        </w:r>
        <w:r w:rsidDel="005930ED">
          <w:rPr>
            <w:rStyle w:val="eop"/>
          </w:rPr>
          <w:delText> </w:delText>
        </w:r>
      </w:del>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[RF-07</w:t>
      </w:r>
      <w:r>
        <w:rPr>
          <w:rStyle w:val="contextualspellingandgrammarerror"/>
          <w:b/>
          <w:bCs/>
        </w:rPr>
        <w:t>] Cadastrar</w:t>
      </w:r>
      <w:r>
        <w:rPr>
          <w:rStyle w:val="normaltextrun"/>
          <w:b/>
          <w:bCs/>
        </w:rPr>
        <w:t> projeto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O sistema deve permitir que o usuário </w:t>
      </w:r>
      <w:proofErr w:type="gramStart"/>
      <w:r>
        <w:rPr>
          <w:rStyle w:val="normaltextrun"/>
        </w:rPr>
        <w:t>crie</w:t>
      </w:r>
      <w:proofErr w:type="gramEnd"/>
      <w:r>
        <w:rPr>
          <w:rStyle w:val="normaltextrun"/>
        </w:rPr>
        <w:t xml:space="preserve"> um novo projeto e informe os dados do projeto, que deverão ser validados pelo sistema. Cada projeto deve ter como atributos nome, </w:t>
      </w:r>
      <w:proofErr w:type="gramStart"/>
      <w:r>
        <w:rPr>
          <w:rStyle w:val="normaltextrun"/>
        </w:rPr>
        <w:t>data</w:t>
      </w:r>
      <w:proofErr w:type="gramEnd"/>
      <w:r>
        <w:rPr>
          <w:rStyle w:val="normaltextrun"/>
        </w:rPr>
        <w:t xml:space="preserve"> de início, data de fim e colaboradores</w:t>
      </w:r>
      <w:ins w:id="70" w:author="Victor" w:date="2017-09-21T11:19:00Z">
        <w:r w:rsidR="007369C9">
          <w:rPr>
            <w:rStyle w:val="normaltextrun"/>
          </w:rPr>
          <w:t xml:space="preserve"> com respectivos pap</w:t>
        </w:r>
      </w:ins>
      <w:ins w:id="71" w:author="Victor" w:date="2017-09-21T11:20:00Z">
        <w:r w:rsidR="007369C9">
          <w:rPr>
            <w:rStyle w:val="normaltextrun"/>
          </w:rPr>
          <w:t>éis no projeto</w:t>
        </w:r>
      </w:ins>
      <w:r>
        <w:rPr>
          <w:rStyle w:val="normaltextrun"/>
        </w:rPr>
        <w:t>.</w:t>
      </w:r>
      <w:ins w:id="72" w:author="Victor" w:date="2017-09-21T11:13:00Z">
        <w:r w:rsidR="000D25BA">
          <w:rPr>
            <w:rStyle w:val="normaltextrun"/>
          </w:rPr>
          <w:t xml:space="preserve"> Os colaboradores devem ser usuários já cadastrados no sistema. Quando da alocaç</w:t>
        </w:r>
      </w:ins>
      <w:ins w:id="73" w:author="Victor" w:date="2017-09-21T11:14:00Z">
        <w:r w:rsidR="000D25BA">
          <w:rPr>
            <w:rStyle w:val="normaltextrun"/>
          </w:rPr>
          <w:t xml:space="preserve">ão de colaboradores ao projeto, o usuário </w:t>
        </w:r>
      </w:ins>
      <w:ins w:id="74" w:author="Victor" w:date="2017-09-21T11:16:00Z">
        <w:r w:rsidR="000D25BA">
          <w:rPr>
            <w:rStyle w:val="normaltextrun"/>
          </w:rPr>
          <w:t xml:space="preserve">criador do projeto </w:t>
        </w:r>
      </w:ins>
      <w:ins w:id="75" w:author="Victor" w:date="2017-09-21T11:14:00Z">
        <w:r w:rsidR="000D25BA">
          <w:rPr>
            <w:rStyle w:val="normaltextrun"/>
          </w:rPr>
          <w:t>deverá definir o</w:t>
        </w:r>
      </w:ins>
      <w:ins w:id="76" w:author="Victor" w:date="2017-09-21T11:20:00Z">
        <w:r w:rsidR="007369C9">
          <w:rPr>
            <w:rStyle w:val="normaltextrun"/>
          </w:rPr>
          <w:t>(s)</w:t>
        </w:r>
      </w:ins>
      <w:ins w:id="77" w:author="Victor" w:date="2017-09-21T11:14:00Z">
        <w:r w:rsidR="000D25BA">
          <w:rPr>
            <w:rStyle w:val="normaltextrun"/>
          </w:rPr>
          <w:t xml:space="preserve"> </w:t>
        </w:r>
        <w:proofErr w:type="gramStart"/>
        <w:r w:rsidR="000D25BA">
          <w:rPr>
            <w:rStyle w:val="normaltextrun"/>
          </w:rPr>
          <w:t>papel</w:t>
        </w:r>
      </w:ins>
      <w:ins w:id="78" w:author="Victor" w:date="2017-09-21T11:15:00Z">
        <w:r w:rsidR="000D25BA">
          <w:rPr>
            <w:rStyle w:val="normaltextrun"/>
          </w:rPr>
          <w:t>(</w:t>
        </w:r>
        <w:proofErr w:type="spellStart"/>
        <w:proofErr w:type="gramEnd"/>
        <w:r w:rsidR="000D25BA">
          <w:rPr>
            <w:rStyle w:val="normaltextrun"/>
          </w:rPr>
          <w:t>is</w:t>
        </w:r>
        <w:proofErr w:type="spellEnd"/>
        <w:r w:rsidR="000D25BA">
          <w:rPr>
            <w:rStyle w:val="normaltextrun"/>
          </w:rPr>
          <w:t>)</w:t>
        </w:r>
      </w:ins>
      <w:ins w:id="79" w:author="Victor" w:date="2017-09-21T11:14:00Z">
        <w:r w:rsidR="000D25BA">
          <w:rPr>
            <w:rStyle w:val="normaltextrun"/>
          </w:rPr>
          <w:t xml:space="preserve"> </w:t>
        </w:r>
      </w:ins>
      <w:ins w:id="80" w:author="Victor" w:date="2017-09-21T11:15:00Z">
        <w:r w:rsidR="000D25BA">
          <w:rPr>
            <w:rStyle w:val="normaltextrun"/>
          </w:rPr>
          <w:t>exercido(s) p</w:t>
        </w:r>
      </w:ins>
      <w:ins w:id="81" w:author="Victor" w:date="2017-09-21T11:16:00Z">
        <w:r w:rsidR="000D25BA">
          <w:rPr>
            <w:rStyle w:val="normaltextrun"/>
          </w:rPr>
          <w:t>or cada</w:t>
        </w:r>
      </w:ins>
      <w:ins w:id="82" w:author="Victor" w:date="2017-09-21T11:15:00Z">
        <w:r w:rsidR="000D25BA">
          <w:rPr>
            <w:rStyle w:val="normaltextrun"/>
          </w:rPr>
          <w:t xml:space="preserve"> colaborador</w:t>
        </w:r>
      </w:ins>
      <w:ins w:id="83" w:author="Victor" w:date="2017-09-21T11:16:00Z">
        <w:r w:rsidR="000D25BA">
          <w:rPr>
            <w:rStyle w:val="normaltextrun"/>
          </w:rPr>
          <w:t xml:space="preserve">. </w:t>
        </w:r>
      </w:ins>
      <w:ins w:id="84" w:author="Victor" w:date="2017-09-21T11:17:00Z">
        <w:r w:rsidR="000D25BA">
          <w:rPr>
            <w:rStyle w:val="normaltextrun"/>
          </w:rPr>
          <w:t xml:space="preserve">O sistema deve permitir que o </w:t>
        </w:r>
        <w:r w:rsidR="00CD0697">
          <w:rPr>
            <w:rStyle w:val="normaltextrun"/>
          </w:rPr>
          <w:t xml:space="preserve">usuário criador do projeto </w:t>
        </w:r>
        <w:proofErr w:type="gramStart"/>
        <w:r w:rsidR="00CD0697">
          <w:rPr>
            <w:rStyle w:val="normaltextrun"/>
          </w:rPr>
          <w:t>possa</w:t>
        </w:r>
        <w:proofErr w:type="gramEnd"/>
        <w:r w:rsidR="00CD0697">
          <w:rPr>
            <w:rStyle w:val="normaltextrun"/>
          </w:rPr>
          <w:t xml:space="preserve"> criar papéis </w:t>
        </w:r>
      </w:ins>
      <w:ins w:id="85" w:author="Victor" w:date="2017-09-21T11:20:00Z">
        <w:r w:rsidR="007369C9">
          <w:rPr>
            <w:rStyle w:val="normaltextrun"/>
          </w:rPr>
          <w:t>para cada</w:t>
        </w:r>
      </w:ins>
      <w:ins w:id="86" w:author="Victor" w:date="2017-09-21T11:17:00Z">
        <w:r w:rsidR="00CD0697">
          <w:rPr>
            <w:rStyle w:val="normaltextrun"/>
          </w:rPr>
          <w:t xml:space="preserve"> projeto.</w:t>
        </w:r>
      </w:ins>
      <w:ins w:id="87" w:author="Victor" w:date="2017-09-21T11:15:00Z">
        <w:r w:rsidR="000D25BA">
          <w:rPr>
            <w:rStyle w:val="normaltextrun"/>
          </w:rPr>
          <w:t xml:space="preserve"> </w:t>
        </w:r>
      </w:ins>
      <w:ins w:id="88" w:author="Victor" w:date="2017-09-21T11:10:00Z">
        <w:r w:rsidR="000D25BA">
          <w:rPr>
            <w:rStyle w:val="normaltextrun"/>
          </w:rPr>
          <w:t>O usu</w:t>
        </w:r>
      </w:ins>
      <w:ins w:id="89" w:author="Victor" w:date="2017-09-21T11:11:00Z">
        <w:r w:rsidR="000D25BA">
          <w:rPr>
            <w:rStyle w:val="normaltextrun"/>
          </w:rPr>
          <w:t>ário que cria o projeto deve ser inicialmente alocado como gerente do projeto. Esta alocaç</w:t>
        </w:r>
      </w:ins>
      <w:ins w:id="90" w:author="Victor" w:date="2017-09-21T11:12:00Z">
        <w:r w:rsidR="000D25BA">
          <w:rPr>
            <w:rStyle w:val="normaltextrun"/>
          </w:rPr>
          <w:t>ão poderá ser modificada posteriormente por este usuário.</w:t>
        </w:r>
      </w:ins>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w:t>
      </w:r>
      <w:del w:id="91" w:author="Victor" w:date="2017-09-21T11:24:00Z">
        <w:r w:rsidDel="00E02CE7">
          <w:rPr>
            <w:rStyle w:val="normaltextrun"/>
          </w:rPr>
          <w:delText>Nenhuma.</w:delText>
        </w:r>
      </w:del>
      <w:ins w:id="92" w:author="Victor" w:date="2017-09-21T11:24:00Z">
        <w:r w:rsidR="00E02CE7">
          <w:rPr>
            <w:rStyle w:val="normaltextrun"/>
          </w:rPr>
          <w:t>Verificar!</w:t>
        </w:r>
      </w:ins>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[RF-08</w:t>
      </w:r>
      <w:r>
        <w:rPr>
          <w:rStyle w:val="contextualspellingandgrammarerror"/>
          <w:b/>
          <w:bCs/>
        </w:rPr>
        <w:t>] Consultar</w:t>
      </w:r>
      <w:r>
        <w:rPr>
          <w:rStyle w:val="normaltextrun"/>
          <w:b/>
          <w:bCs/>
        </w:rPr>
        <w:t> projeto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O sistema deve </w:t>
      </w:r>
      <w:ins w:id="93" w:author="Victor" w:date="2017-09-21T11:23:00Z">
        <w:r w:rsidR="00E02CE7">
          <w:rPr>
            <w:rStyle w:val="normaltextrun"/>
          </w:rPr>
          <w:t xml:space="preserve">permitir </w:t>
        </w:r>
      </w:ins>
      <w:ins w:id="94" w:author="Victor" w:date="2017-09-21T11:22:00Z">
        <w:r w:rsidR="007369C9">
          <w:rPr>
            <w:rStyle w:val="normaltextrun"/>
          </w:rPr>
          <w:t xml:space="preserve">que um usuário </w:t>
        </w:r>
        <w:proofErr w:type="gramStart"/>
        <w:r w:rsidR="007369C9">
          <w:rPr>
            <w:rStyle w:val="normaltextrun"/>
          </w:rPr>
          <w:t>possa</w:t>
        </w:r>
        <w:proofErr w:type="gramEnd"/>
        <w:r w:rsidR="007369C9">
          <w:rPr>
            <w:rStyle w:val="normaltextrun"/>
          </w:rPr>
          <w:t xml:space="preserve"> </w:t>
        </w:r>
      </w:ins>
      <w:del w:id="95" w:author="Victor" w:date="2017-09-21T11:22:00Z">
        <w:r w:rsidDel="007369C9">
          <w:rPr>
            <w:rStyle w:val="normaltextrun"/>
          </w:rPr>
          <w:delText xml:space="preserve">listar </w:delText>
        </w:r>
      </w:del>
      <w:ins w:id="96" w:author="Victor" w:date="2017-09-21T11:22:00Z">
        <w:r w:rsidR="007369C9">
          <w:rPr>
            <w:rStyle w:val="normaltextrun"/>
          </w:rPr>
          <w:t xml:space="preserve">consultar </w:t>
        </w:r>
      </w:ins>
      <w:del w:id="97" w:author="Victor" w:date="2017-09-21T11:21:00Z">
        <w:r w:rsidDel="007369C9">
          <w:rPr>
            <w:rStyle w:val="normaltextrun"/>
          </w:rPr>
          <w:delText>os principais</w:delText>
        </w:r>
      </w:del>
      <w:ins w:id="98" w:author="Victor" w:date="2017-09-21T11:21:00Z">
        <w:r w:rsidR="007369C9">
          <w:rPr>
            <w:rStyle w:val="normaltextrun"/>
          </w:rPr>
          <w:t>todos os</w:t>
        </w:r>
      </w:ins>
      <w:r>
        <w:rPr>
          <w:rStyle w:val="normaltextrun"/>
        </w:rPr>
        <w:t xml:space="preserve"> dados de cada projeto</w:t>
      </w:r>
      <w:ins w:id="99" w:author="Victor" w:date="2017-09-21T11:21:00Z">
        <w:r w:rsidR="007369C9">
          <w:rPr>
            <w:rStyle w:val="normaltextrun"/>
          </w:rPr>
          <w:t xml:space="preserve"> que o mesmo participa</w:t>
        </w:r>
      </w:ins>
      <w:ins w:id="100" w:author="Victor" w:date="2017-09-21T11:24:00Z">
        <w:r w:rsidR="00E02CE7">
          <w:rPr>
            <w:rStyle w:val="normaltextrun"/>
          </w:rPr>
          <w:t xml:space="preserve">. </w:t>
        </w:r>
      </w:ins>
      <w:del w:id="101" w:author="Victor" w:date="2017-09-21T11:24:00Z">
        <w:r w:rsidDel="00E02CE7">
          <w:rPr>
            <w:rStyle w:val="normaltextrun"/>
          </w:rPr>
          <w:delText>, permitindo que o usuário entre na página de cada projeto.</w:delText>
        </w:r>
        <w:r w:rsidDel="00E02CE7">
          <w:rPr>
            <w:rStyle w:val="eop"/>
          </w:rPr>
          <w:delText> </w:delText>
        </w:r>
      </w:del>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Nenhuma.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[RF-09</w:t>
      </w:r>
      <w:r>
        <w:rPr>
          <w:rStyle w:val="contextualspellingandgrammarerror"/>
          <w:b/>
          <w:bCs/>
        </w:rPr>
        <w:t>] Atualizar</w:t>
      </w:r>
      <w:r>
        <w:rPr>
          <w:rStyle w:val="normaltextrun"/>
          <w:b/>
          <w:bCs/>
        </w:rPr>
        <w:t> projeto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O sistema deve permitir que o usuário</w:t>
      </w:r>
      <w:ins w:id="102" w:author="Victor" w:date="2017-09-21T11:25:00Z">
        <w:r w:rsidR="00E02CE7">
          <w:rPr>
            <w:rStyle w:val="normaltextrun"/>
          </w:rPr>
          <w:t xml:space="preserve"> com o perfil de gerente </w:t>
        </w:r>
      </w:ins>
      <w:del w:id="103" w:author="Victor" w:date="2017-09-21T11:25:00Z">
        <w:r w:rsidDel="00E02CE7">
          <w:rPr>
            <w:rStyle w:val="normaltextrun"/>
          </w:rPr>
          <w:delText xml:space="preserve"> </w:delText>
        </w:r>
        <w:r w:rsidDel="000F6409">
          <w:rPr>
            <w:rStyle w:val="normaltextrun"/>
          </w:rPr>
          <w:delText>atualize </w:delText>
        </w:r>
      </w:del>
      <w:ins w:id="104" w:author="Victor" w:date="2017-09-21T11:25:00Z">
        <w:r w:rsidR="000F6409">
          <w:rPr>
            <w:rStyle w:val="normaltextrun"/>
          </w:rPr>
          <w:t>possa atualizar todos </w:t>
        </w:r>
      </w:ins>
      <w:r>
        <w:rPr>
          <w:rStyle w:val="normaltextrun"/>
        </w:rPr>
        <w:t>os dados de um projeto do qual ele participa</w:t>
      </w:r>
      <w:del w:id="105" w:author="Victor" w:date="2017-09-21T11:25:00Z">
        <w:r w:rsidDel="00E02CE7">
          <w:rPr>
            <w:rStyle w:val="normaltextrun"/>
          </w:rPr>
          <w:delText>, caso ele tenha permissão para isso</w:delText>
        </w:r>
      </w:del>
      <w:r>
        <w:rPr>
          <w:rStyle w:val="normaltextrun"/>
        </w:rPr>
        <w:t>. Os novos dados devem ser validados pelo sistema.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Nenhuma.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[RF-10</w:t>
      </w:r>
      <w:r>
        <w:rPr>
          <w:rStyle w:val="contextualspellingandgrammarerror"/>
          <w:b/>
          <w:bCs/>
        </w:rPr>
        <w:t>] Excluir</w:t>
      </w:r>
      <w:r>
        <w:rPr>
          <w:rStyle w:val="normaltextrun"/>
          <w:b/>
          <w:bCs/>
        </w:rPr>
        <w:t> projeto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O sistema deve permitir que o usuário </w:t>
      </w:r>
      <w:ins w:id="106" w:author="Victor" w:date="2017-09-21T11:26:00Z">
        <w:r w:rsidR="001C4461">
          <w:rPr>
            <w:rStyle w:val="normaltextrun"/>
          </w:rPr>
          <w:t xml:space="preserve">com perfil de gerente ou administrador possa </w:t>
        </w:r>
      </w:ins>
      <w:r>
        <w:rPr>
          <w:rStyle w:val="normaltextrun"/>
        </w:rPr>
        <w:t>exclu</w:t>
      </w:r>
      <w:ins w:id="107" w:author="Victor" w:date="2017-09-21T11:26:00Z">
        <w:r w:rsidR="001C4461">
          <w:rPr>
            <w:rStyle w:val="normaltextrun"/>
          </w:rPr>
          <w:t>ir</w:t>
        </w:r>
      </w:ins>
      <w:del w:id="108" w:author="Victor" w:date="2017-09-21T11:26:00Z">
        <w:r w:rsidDel="001C4461">
          <w:rPr>
            <w:rStyle w:val="normaltextrun"/>
          </w:rPr>
          <w:delText>a</w:delText>
        </w:r>
      </w:del>
      <w:r>
        <w:rPr>
          <w:rStyle w:val="normaltextrun"/>
        </w:rPr>
        <w:t xml:space="preserve"> um projeto</w:t>
      </w:r>
      <w:del w:id="109" w:author="Victor" w:date="2017-09-21T11:26:00Z">
        <w:r w:rsidDel="001C4461">
          <w:rPr>
            <w:rStyle w:val="normaltextrun"/>
          </w:rPr>
          <w:delText xml:space="preserve"> do qual ele participa, caso ele tenha permissão para isso</w:delText>
        </w:r>
      </w:del>
      <w:ins w:id="110" w:author="Victor" w:date="2017-09-21T11:26:00Z">
        <w:r w:rsidR="001C4461">
          <w:rPr>
            <w:rStyle w:val="normaltextrun"/>
          </w:rPr>
          <w:t xml:space="preserve"> com todas as informaç</w:t>
        </w:r>
      </w:ins>
      <w:ins w:id="111" w:author="Victor" w:date="2017-09-21T11:27:00Z">
        <w:r w:rsidR="001C4461">
          <w:rPr>
            <w:rStyle w:val="normaltextrun"/>
          </w:rPr>
          <w:t>ões associadas</w:t>
        </w:r>
      </w:ins>
      <w:r>
        <w:rPr>
          <w:rStyle w:val="normaltextrun"/>
        </w:rPr>
        <w:t>. Por questões de segurança, o sistema deve solicitar que o usuário digite sua senha novamente e digite o nome do projeto que ele deseja excluir.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Nenhuma.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lastRenderedPageBreak/>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[RF-11</w:t>
      </w:r>
      <w:r>
        <w:rPr>
          <w:rStyle w:val="contextualspellingandgrammarerror"/>
          <w:b/>
          <w:bCs/>
        </w:rPr>
        <w:t>] Cadastrar</w:t>
      </w:r>
      <w:r>
        <w:rPr>
          <w:rStyle w:val="normaltextrun"/>
          <w:b/>
          <w:bCs/>
        </w:rPr>
        <w:t> requisito</w:t>
      </w:r>
      <w:r>
        <w:rPr>
          <w:rStyle w:val="eop"/>
        </w:rPr>
        <w:t> </w:t>
      </w:r>
    </w:p>
    <w:p w:rsidR="000B2A43" w:rsidRDefault="000B2A43" w:rsidP="000B2A43">
      <w:pPr>
        <w:pStyle w:val="paragraph"/>
        <w:spacing w:before="0" w:beforeAutospacing="0" w:after="0" w:afterAutospacing="0"/>
        <w:jc w:val="both"/>
        <w:textAlignment w:val="baseline"/>
        <w:rPr>
          <w:ins w:id="112" w:author="Victor" w:date="2017-09-21T15:47:00Z"/>
          <w:rStyle w:val="eop"/>
        </w:rPr>
      </w:pPr>
      <w:r>
        <w:rPr>
          <w:rStyle w:val="normaltextrun"/>
        </w:rPr>
        <w:t xml:space="preserve">O sistema deve permitir que </w:t>
      </w:r>
      <w:ins w:id="113" w:author="Victor" w:date="2017-09-21T11:27:00Z">
        <w:r w:rsidR="003A6C13">
          <w:rPr>
            <w:rStyle w:val="normaltextrun"/>
          </w:rPr>
          <w:t>um</w:t>
        </w:r>
      </w:ins>
      <w:del w:id="114" w:author="Victor" w:date="2017-09-21T11:27:00Z">
        <w:r w:rsidDel="003A6C13">
          <w:rPr>
            <w:rStyle w:val="normaltextrun"/>
          </w:rPr>
          <w:delText>o</w:delText>
        </w:r>
      </w:del>
      <w:r>
        <w:rPr>
          <w:rStyle w:val="normaltextrun"/>
        </w:rPr>
        <w:t xml:space="preserve"> usuário </w:t>
      </w:r>
      <w:ins w:id="115" w:author="Victor" w:date="2017-09-21T11:27:00Z">
        <w:r w:rsidR="003A6C13">
          <w:rPr>
            <w:rStyle w:val="normaltextrun"/>
          </w:rPr>
          <w:t xml:space="preserve">alocado a um projeto com qualquer papel possa </w:t>
        </w:r>
      </w:ins>
      <w:r>
        <w:rPr>
          <w:rStyle w:val="normaltextrun"/>
        </w:rPr>
        <w:t>adicion</w:t>
      </w:r>
      <w:ins w:id="116" w:author="Victor" w:date="2017-09-21T11:27:00Z">
        <w:r w:rsidR="003A6C13">
          <w:rPr>
            <w:rStyle w:val="normaltextrun"/>
          </w:rPr>
          <w:t>ar</w:t>
        </w:r>
      </w:ins>
      <w:del w:id="117" w:author="Victor" w:date="2017-09-21T11:27:00Z">
        <w:r w:rsidDel="003A6C13">
          <w:rPr>
            <w:rStyle w:val="normaltextrun"/>
          </w:rPr>
          <w:delText>e</w:delText>
        </w:r>
      </w:del>
      <w:r>
        <w:rPr>
          <w:rStyle w:val="normaltextrun"/>
        </w:rPr>
        <w:t xml:space="preserve"> um novo requisito</w:t>
      </w:r>
      <w:ins w:id="118" w:author="Victor" w:date="2017-09-21T11:28:00Z">
        <w:r w:rsidR="003A6C13">
          <w:rPr>
            <w:rStyle w:val="normaltextrun"/>
          </w:rPr>
          <w:t xml:space="preserve">. </w:t>
        </w:r>
      </w:ins>
      <w:del w:id="119" w:author="Victor" w:date="2017-09-21T11:28:00Z">
        <w:r w:rsidDel="003A6C13">
          <w:rPr>
            <w:rStyle w:val="normaltextrun"/>
          </w:rPr>
          <w:delText xml:space="preserve"> a um projeto do qual ele participa, caso ele tenha permissão para isso</w:delText>
        </w:r>
      </w:del>
      <w:r>
        <w:rPr>
          <w:rStyle w:val="normaltextrun"/>
        </w:rPr>
        <w:t xml:space="preserve">. O usuário deve informar os dados do requisito, que deverão ser validados pelo sistema. Cada requisito deve ter como </w:t>
      </w:r>
      <w:ins w:id="120" w:author="Victor" w:date="2017-09-21T11:30:00Z">
        <w:r w:rsidR="003A6C13">
          <w:rPr>
            <w:rStyle w:val="normaltextrun"/>
          </w:rPr>
          <w:t xml:space="preserve">atributos: </w:t>
        </w:r>
      </w:ins>
      <w:ins w:id="121" w:author="Victor" w:date="2017-09-21T11:29:00Z">
        <w:r w:rsidR="003A6C13">
          <w:rPr>
            <w:rStyle w:val="normaltextrun"/>
          </w:rPr>
          <w:t xml:space="preserve">identificador, </w:t>
        </w:r>
      </w:ins>
      <w:del w:id="122" w:author="Victor" w:date="2017-09-21T11:30:00Z">
        <w:r w:rsidDel="003A6C13">
          <w:rPr>
            <w:rStyle w:val="normaltextrun"/>
          </w:rPr>
          <w:delText xml:space="preserve">atributos </w:delText>
        </w:r>
      </w:del>
      <w:ins w:id="123" w:author="Victor" w:date="2017-09-21T11:30:00Z">
        <w:r w:rsidR="003A6C13">
          <w:rPr>
            <w:rStyle w:val="normaltextrun"/>
          </w:rPr>
          <w:t>descrição, data de criaç</w:t>
        </w:r>
      </w:ins>
      <w:ins w:id="124" w:author="Victor" w:date="2017-09-21T11:31:00Z">
        <w:r w:rsidR="003A6C13">
          <w:rPr>
            <w:rStyle w:val="normaltextrun"/>
          </w:rPr>
          <w:t>ão, data da última modificação, fonte, razão</w:t>
        </w:r>
      </w:ins>
      <w:ins w:id="125" w:author="Victor" w:date="2017-09-21T11:32:00Z">
        <w:r w:rsidR="003A6C13">
          <w:rPr>
            <w:rStyle w:val="normaltextrun"/>
          </w:rPr>
          <w:t>/justifica</w:t>
        </w:r>
        <w:r w:rsidR="00AE6831">
          <w:rPr>
            <w:rStyle w:val="normaltextrun"/>
          </w:rPr>
          <w:t>tiva de existência do requisito</w:t>
        </w:r>
        <w:r w:rsidR="003A6C13">
          <w:rPr>
            <w:rStyle w:val="normaltextrun"/>
          </w:rPr>
          <w:t xml:space="preserve">, status, dependências em </w:t>
        </w:r>
      </w:ins>
      <w:ins w:id="126" w:author="Victor" w:date="2017-09-21T11:33:00Z">
        <w:r w:rsidR="003A6C13">
          <w:rPr>
            <w:rStyle w:val="normaltextrun"/>
          </w:rPr>
          <w:t>relação</w:t>
        </w:r>
      </w:ins>
      <w:ins w:id="127" w:author="Victor" w:date="2017-09-21T11:32:00Z">
        <w:r w:rsidR="003A6C13">
          <w:rPr>
            <w:rStyle w:val="normaltextrun"/>
          </w:rPr>
          <w:t xml:space="preserve"> </w:t>
        </w:r>
      </w:ins>
      <w:ins w:id="128" w:author="Victor" w:date="2017-09-21T11:33:00Z">
        <w:r w:rsidR="003A6C13">
          <w:rPr>
            <w:rStyle w:val="normaltextrun"/>
          </w:rPr>
          <w:t>ao requisi</w:t>
        </w:r>
        <w:r w:rsidR="00445A67">
          <w:rPr>
            <w:rStyle w:val="normaltextrun"/>
          </w:rPr>
          <w:t>to, dependência deste requisito</w:t>
        </w:r>
        <w:r w:rsidR="003A6C13">
          <w:rPr>
            <w:rStyle w:val="normaltextrun"/>
          </w:rPr>
          <w:t xml:space="preserve"> em relação a outros requisitos, link para modelos que </w:t>
        </w:r>
        <w:r w:rsidR="00AE6831">
          <w:rPr>
            <w:rStyle w:val="normaltextrun"/>
          </w:rPr>
          <w:t>adicionam detalhes ao requisito</w:t>
        </w:r>
      </w:ins>
      <w:ins w:id="129" w:author="Victor" w:date="2017-09-21T15:17:00Z">
        <w:r w:rsidR="00AE6831">
          <w:rPr>
            <w:rStyle w:val="normaltextrun"/>
          </w:rPr>
          <w:t xml:space="preserve">, </w:t>
        </w:r>
      </w:ins>
      <w:ins w:id="130" w:author="Victor" w:date="2017-09-21T11:33:00Z">
        <w:r w:rsidR="003A6C13">
          <w:rPr>
            <w:rStyle w:val="normaltextrun"/>
          </w:rPr>
          <w:t>coment</w:t>
        </w:r>
      </w:ins>
      <w:ins w:id="131" w:author="Victor" w:date="2017-09-21T11:34:00Z">
        <w:r w:rsidR="003A6C13">
          <w:rPr>
            <w:rStyle w:val="normaltextrun"/>
          </w:rPr>
          <w:t>ários</w:t>
        </w:r>
      </w:ins>
      <w:ins w:id="132" w:author="Victor" w:date="2017-09-21T15:16:00Z">
        <w:r w:rsidR="00AE6831">
          <w:rPr>
            <w:rStyle w:val="normaltextrun"/>
          </w:rPr>
          <w:t xml:space="preserve"> adicionais sobre o requisito</w:t>
        </w:r>
      </w:ins>
      <w:ins w:id="133" w:author="Victor" w:date="2017-09-21T15:17:00Z">
        <w:r w:rsidR="00AE6831">
          <w:rPr>
            <w:rStyle w:val="normaltextrun"/>
          </w:rPr>
          <w:t xml:space="preserve">, </w:t>
        </w:r>
      </w:ins>
      <w:r>
        <w:rPr>
          <w:rStyle w:val="normaltextrun"/>
        </w:rPr>
        <w:t xml:space="preserve">categoria, </w:t>
      </w:r>
      <w:del w:id="134" w:author="Victor" w:date="2017-09-21T15:17:00Z">
        <w:r w:rsidDel="00AE6831">
          <w:rPr>
            <w:rStyle w:val="normaltextrun"/>
          </w:rPr>
          <w:delText xml:space="preserve">número, nome, </w:delText>
        </w:r>
      </w:del>
      <w:r>
        <w:rPr>
          <w:rStyle w:val="normaltextrun"/>
        </w:rPr>
        <w:t xml:space="preserve">versão, </w:t>
      </w:r>
      <w:del w:id="135" w:author="Victor" w:date="2017-09-21T15:17:00Z">
        <w:r w:rsidDel="00AE6831">
          <w:rPr>
            <w:rStyle w:val="normaltextrun"/>
          </w:rPr>
          <w:delText xml:space="preserve">status, </w:delText>
        </w:r>
      </w:del>
      <w:r>
        <w:rPr>
          <w:rStyle w:val="normaltextrun"/>
        </w:rPr>
        <w:t xml:space="preserve">prioridade, complexidade, </w:t>
      </w:r>
      <w:del w:id="136" w:author="Victor" w:date="2017-09-21T15:18:00Z">
        <w:r w:rsidDel="00AE6831">
          <w:rPr>
            <w:rStyle w:val="normaltextrun"/>
          </w:rPr>
          <w:delText xml:space="preserve">solicitante, </w:delText>
        </w:r>
      </w:del>
      <w:r>
        <w:rPr>
          <w:rStyle w:val="normaltextrun"/>
        </w:rPr>
        <w:t>autor</w:t>
      </w:r>
      <w:ins w:id="137" w:author="Victor" w:date="2017-09-21T15:19:00Z">
        <w:r w:rsidR="00AE6831">
          <w:rPr>
            <w:rStyle w:val="normaltextrun"/>
          </w:rPr>
          <w:t xml:space="preserve">. </w:t>
        </w:r>
      </w:ins>
      <w:del w:id="138" w:author="Victor" w:date="2017-09-21T15:19:00Z">
        <w:r w:rsidDel="00AE6831">
          <w:rPr>
            <w:rStyle w:val="normaltextrun"/>
          </w:rPr>
          <w:delText>, data de criação, data de modificação, descrição, observações, dependências e anexos.</w:delText>
        </w:r>
      </w:del>
      <w:r>
        <w:rPr>
          <w:rStyle w:val="eop"/>
        </w:rPr>
        <w:t> </w:t>
      </w:r>
      <w:ins w:id="139" w:author="Victor" w:date="2017-09-21T15:47:00Z">
        <w:r w:rsidR="00AB1268">
          <w:rPr>
            <w:rStyle w:val="eop"/>
          </w:rPr>
          <w:t xml:space="preserve">AQUI SUGIRO </w:t>
        </w:r>
        <w:proofErr w:type="gramStart"/>
        <w:r w:rsidR="00AB1268">
          <w:rPr>
            <w:rStyle w:val="eop"/>
          </w:rPr>
          <w:t>SUBDIVIDIR</w:t>
        </w:r>
        <w:proofErr w:type="gramEnd"/>
      </w:ins>
    </w:p>
    <w:p w:rsidR="00AB1268" w:rsidRDefault="00AB1268" w:rsidP="000B2A43">
      <w:pPr>
        <w:pStyle w:val="paragraph"/>
        <w:spacing w:before="0" w:beforeAutospacing="0" w:after="0" w:afterAutospacing="0"/>
        <w:jc w:val="both"/>
        <w:textAlignment w:val="baseline"/>
        <w:rPr>
          <w:ins w:id="140" w:author="Victor" w:date="2017-09-21T15:48:00Z"/>
          <w:rStyle w:val="eop"/>
        </w:rPr>
      </w:pPr>
      <w:ins w:id="141" w:author="Victor" w:date="2017-09-21T15:48:00Z">
        <w:r>
          <w:rPr>
            <w:rStyle w:val="eop"/>
          </w:rPr>
          <w:t>RF-11.1 Cadastrar identificador:</w:t>
        </w:r>
        <w:proofErr w:type="gramStart"/>
        <w:r>
          <w:rPr>
            <w:rStyle w:val="eop"/>
          </w:rPr>
          <w:t>.......</w:t>
        </w:r>
        <w:proofErr w:type="gramEnd"/>
      </w:ins>
    </w:p>
    <w:p w:rsidR="00AB1268" w:rsidRDefault="00AB1268" w:rsidP="000B2A43">
      <w:pPr>
        <w:pStyle w:val="paragraph"/>
        <w:spacing w:before="0" w:beforeAutospacing="0" w:after="0" w:afterAutospacing="0"/>
        <w:jc w:val="both"/>
        <w:textAlignment w:val="baseline"/>
        <w:rPr>
          <w:ins w:id="142" w:author="Victor" w:date="2017-09-21T15:48:00Z"/>
          <w:rStyle w:val="eop"/>
        </w:rPr>
      </w:pPr>
      <w:ins w:id="143" w:author="Victor" w:date="2017-09-21T15:48:00Z">
        <w:r>
          <w:rPr>
            <w:rStyle w:val="eop"/>
          </w:rPr>
          <w:t>RF-11.2 Cadastrar Descrição</w:t>
        </w:r>
      </w:ins>
    </w:p>
    <w:p w:rsidR="00AB1268" w:rsidRDefault="00AB1268" w:rsidP="000B2A43">
      <w:pPr>
        <w:pStyle w:val="paragraph"/>
        <w:spacing w:before="0" w:beforeAutospacing="0" w:after="0" w:afterAutospacing="0"/>
        <w:jc w:val="both"/>
        <w:textAlignment w:val="baseline"/>
        <w:rPr>
          <w:ins w:id="144" w:author="Victor" w:date="2017-09-21T15:48:00Z"/>
          <w:rStyle w:val="eop"/>
        </w:rPr>
      </w:pPr>
      <w:ins w:id="145" w:author="Victor" w:date="2017-09-21T15:48:00Z">
        <w:r>
          <w:rPr>
            <w:rStyle w:val="eop"/>
          </w:rPr>
          <w:t xml:space="preserve">RF-11.3 </w:t>
        </w:r>
        <w:proofErr w:type="spellStart"/>
        <w:r>
          <w:rPr>
            <w:rStyle w:val="eop"/>
          </w:rPr>
          <w:t>Cadstrar</w:t>
        </w:r>
        <w:proofErr w:type="spellEnd"/>
        <w:r>
          <w:rPr>
            <w:rStyle w:val="eop"/>
          </w:rPr>
          <w:t xml:space="preserve"> Status:</w:t>
        </w:r>
        <w:proofErr w:type="gramStart"/>
        <w:r>
          <w:rPr>
            <w:rStyle w:val="eop"/>
          </w:rPr>
          <w:t>....</w:t>
        </w:r>
        <w:proofErr w:type="gramEnd"/>
        <w:r>
          <w:rPr>
            <w:rStyle w:val="eop"/>
          </w:rPr>
          <w:t xml:space="preserve"> FAZER ISSO PARA TODOS OS ATRIBUTOS DESCREVENDO CLARAMENTE O QUE PRECISA SER </w:t>
        </w:r>
        <w:proofErr w:type="gramStart"/>
        <w:r>
          <w:rPr>
            <w:rStyle w:val="eop"/>
          </w:rPr>
          <w:t>ARMAZENADO .</w:t>
        </w:r>
        <w:proofErr w:type="gramEnd"/>
        <w:r>
          <w:rPr>
            <w:rStyle w:val="eop"/>
          </w:rPr>
          <w:t xml:space="preserve"> </w:t>
        </w:r>
        <w:proofErr w:type="gramStart"/>
        <w:r>
          <w:rPr>
            <w:rStyle w:val="eop"/>
          </w:rPr>
          <w:t>TODAS AS INFORMAÇ</w:t>
        </w:r>
      </w:ins>
      <w:ins w:id="146" w:author="Victor" w:date="2017-09-21T15:49:00Z">
        <w:r>
          <w:rPr>
            <w:rStyle w:val="eop"/>
          </w:rPr>
          <w:t xml:space="preserve">ÕES ESTÃO NA </w:t>
        </w:r>
        <w:r w:rsidRPr="00AB1268">
          <w:rPr>
            <w:rStyle w:val="normaltextrun"/>
            <w:sz w:val="28"/>
            <w:rPrChange w:id="147" w:author="Victor" w:date="2017-09-21T15:50:00Z">
              <w:rPr>
                <w:rStyle w:val="normaltextrun"/>
              </w:rPr>
            </w:rPrChange>
          </w:rPr>
          <w:t xml:space="preserve">pagina 120 e 121 do livro </w:t>
        </w:r>
        <w:proofErr w:type="spellStart"/>
        <w:r w:rsidRPr="00AB1268">
          <w:rPr>
            <w:rStyle w:val="normaltextrun"/>
            <w:sz w:val="28"/>
            <w:rPrChange w:id="148" w:author="Victor" w:date="2017-09-21T15:50:00Z">
              <w:rPr>
                <w:rStyle w:val="normaltextrun"/>
              </w:rPr>
            </w:rPrChange>
          </w:rPr>
          <w:t>Requirements</w:t>
        </w:r>
        <w:proofErr w:type="spellEnd"/>
        <w:r w:rsidRPr="00AB1268">
          <w:rPr>
            <w:rStyle w:val="normaltextrun"/>
            <w:sz w:val="28"/>
            <w:rPrChange w:id="149" w:author="Victor" w:date="2017-09-21T15:50:00Z">
              <w:rPr>
                <w:rStyle w:val="normaltextrun"/>
              </w:rPr>
            </w:rPrChange>
          </w:rPr>
          <w:t xml:space="preserve"> </w:t>
        </w:r>
        <w:proofErr w:type="spellStart"/>
        <w:r w:rsidRPr="00AB1268">
          <w:rPr>
            <w:rStyle w:val="normaltextrun"/>
            <w:sz w:val="28"/>
            <w:rPrChange w:id="150" w:author="Victor" w:date="2017-09-21T15:50:00Z">
              <w:rPr>
                <w:rStyle w:val="normaltextrun"/>
              </w:rPr>
            </w:rPrChange>
          </w:rPr>
          <w:t>Engineering</w:t>
        </w:r>
        <w:proofErr w:type="spellEnd"/>
        <w:r w:rsidRPr="00AB1268">
          <w:rPr>
            <w:rStyle w:val="normaltextrun"/>
            <w:sz w:val="28"/>
            <w:rPrChange w:id="151" w:author="Victor" w:date="2017-09-21T15:50:00Z">
              <w:rPr>
                <w:rStyle w:val="normaltextrun"/>
              </w:rPr>
            </w:rPrChange>
          </w:rPr>
          <w:t xml:space="preserve">: Processes </w:t>
        </w:r>
        <w:proofErr w:type="spellStart"/>
        <w:r w:rsidRPr="00AB1268">
          <w:rPr>
            <w:rStyle w:val="normaltextrun"/>
            <w:sz w:val="28"/>
            <w:rPrChange w:id="152" w:author="Victor" w:date="2017-09-21T15:50:00Z">
              <w:rPr>
                <w:rStyle w:val="normaltextrun"/>
              </w:rPr>
            </w:rPrChange>
          </w:rPr>
          <w:t>and</w:t>
        </w:r>
        <w:proofErr w:type="spellEnd"/>
        <w:r w:rsidRPr="00AB1268">
          <w:rPr>
            <w:rStyle w:val="normaltextrun"/>
            <w:sz w:val="28"/>
            <w:rPrChange w:id="153" w:author="Victor" w:date="2017-09-21T15:50:00Z">
              <w:rPr>
                <w:rStyle w:val="normaltextrun"/>
              </w:rPr>
            </w:rPrChange>
          </w:rPr>
          <w:t xml:space="preserve"> </w:t>
        </w:r>
        <w:proofErr w:type="spellStart"/>
        <w:r w:rsidRPr="00AB1268">
          <w:rPr>
            <w:rStyle w:val="normaltextrun"/>
            <w:sz w:val="28"/>
            <w:rPrChange w:id="154" w:author="Victor" w:date="2017-09-21T15:50:00Z">
              <w:rPr>
                <w:rStyle w:val="normaltextrun"/>
              </w:rPr>
            </w:rPrChange>
          </w:rPr>
          <w:t>Techniques</w:t>
        </w:r>
        <w:proofErr w:type="spellEnd"/>
        <w:r w:rsidRPr="00AB1268">
          <w:rPr>
            <w:rStyle w:val="normaltextrun"/>
            <w:sz w:val="28"/>
            <w:rPrChange w:id="155" w:author="Victor" w:date="2017-09-21T15:50:00Z">
              <w:rPr>
                <w:rStyle w:val="normaltextrun"/>
              </w:rPr>
            </w:rPrChange>
          </w:rPr>
          <w:t>...)</w:t>
        </w:r>
      </w:ins>
      <w:proofErr w:type="gramEnd"/>
      <w:ins w:id="156" w:author="Victor" w:date="2017-09-21T15:50:00Z">
        <w:r>
          <w:rPr>
            <w:rStyle w:val="normaltextrun"/>
            <w:sz w:val="28"/>
          </w:rPr>
          <w:t>.</w:t>
        </w:r>
      </w:ins>
    </w:p>
    <w:p w:rsidR="00AB1268" w:rsidRDefault="00D97648" w:rsidP="000B2A43">
      <w:pPr>
        <w:pStyle w:val="paragraph"/>
        <w:spacing w:before="0" w:beforeAutospacing="0" w:after="0" w:afterAutospacing="0"/>
        <w:jc w:val="both"/>
        <w:textAlignment w:val="baseline"/>
        <w:rPr>
          <w:ins w:id="157" w:author="Victor" w:date="2017-09-21T15:48:00Z"/>
          <w:rStyle w:val="eop"/>
        </w:rPr>
      </w:pPr>
      <w:ins w:id="158" w:author="Victor" w:date="2017-09-21T16:57:00Z">
        <w:r>
          <w:rPr>
            <w:rStyle w:val="eop"/>
          </w:rPr>
          <w:t>.</w:t>
        </w:r>
      </w:ins>
    </w:p>
    <w:p w:rsidR="00AB1268" w:rsidRDefault="00D97648" w:rsidP="000B2A43">
      <w:pPr>
        <w:pStyle w:val="paragraph"/>
        <w:spacing w:before="0" w:beforeAutospacing="0" w:after="0" w:afterAutospacing="0"/>
        <w:jc w:val="both"/>
        <w:textAlignment w:val="baseline"/>
        <w:rPr>
          <w:ins w:id="159" w:author="Victor" w:date="2017-09-21T16:57:00Z"/>
          <w:rFonts w:ascii="Segoe UI" w:hAnsi="Segoe UI" w:cs="Segoe UI"/>
          <w:sz w:val="18"/>
          <w:szCs w:val="18"/>
        </w:rPr>
      </w:pPr>
      <w:ins w:id="160" w:author="Victor" w:date="2017-09-21T16:57:00Z">
        <w:r>
          <w:rPr>
            <w:rFonts w:ascii="Segoe UI" w:hAnsi="Segoe UI" w:cs="Segoe UI"/>
            <w:sz w:val="18"/>
            <w:szCs w:val="18"/>
          </w:rPr>
          <w:t>.</w:t>
        </w:r>
      </w:ins>
    </w:p>
    <w:p w:rsidR="00D97648" w:rsidRDefault="00D97648" w:rsidP="000B2A43">
      <w:pPr>
        <w:pStyle w:val="paragraph"/>
        <w:spacing w:before="0" w:beforeAutospacing="0" w:after="0" w:afterAutospacing="0"/>
        <w:jc w:val="both"/>
        <w:textAlignment w:val="baseline"/>
        <w:rPr>
          <w:ins w:id="161" w:author="Victor" w:date="2017-09-21T16:57:00Z"/>
          <w:rFonts w:ascii="Segoe UI" w:hAnsi="Segoe UI" w:cs="Segoe UI"/>
          <w:sz w:val="18"/>
          <w:szCs w:val="18"/>
        </w:rPr>
      </w:pPr>
      <w:ins w:id="162" w:author="Victor" w:date="2017-09-21T16:57:00Z">
        <w:r>
          <w:rPr>
            <w:rFonts w:ascii="Segoe UI" w:hAnsi="Segoe UI" w:cs="Segoe UI"/>
            <w:sz w:val="18"/>
            <w:szCs w:val="18"/>
          </w:rPr>
          <w:t>.</w:t>
        </w:r>
      </w:ins>
    </w:p>
    <w:p w:rsidR="00D97648" w:rsidRDefault="00D97648" w:rsidP="000B2A43">
      <w:pPr>
        <w:pStyle w:val="paragraph"/>
        <w:spacing w:before="0" w:beforeAutospacing="0" w:after="0" w:afterAutospacing="0"/>
        <w:jc w:val="both"/>
        <w:textAlignment w:val="baseline"/>
        <w:rPr>
          <w:rFonts w:ascii="Segoe UI" w:hAnsi="Segoe UI" w:cs="Segoe UI"/>
          <w:sz w:val="18"/>
          <w:szCs w:val="18"/>
        </w:rPr>
      </w:pPr>
      <w:ins w:id="163" w:author="Victor" w:date="2017-09-21T16:57:00Z">
        <w:r>
          <w:rPr>
            <w:rFonts w:ascii="Segoe UI" w:hAnsi="Segoe UI" w:cs="Segoe UI"/>
            <w:sz w:val="18"/>
            <w:szCs w:val="18"/>
          </w:rPr>
          <w:t>.</w:t>
        </w:r>
      </w:ins>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w:t>
      </w:r>
      <w:del w:id="164" w:author="Victor" w:date="2017-09-21T15:20:00Z">
        <w:r w:rsidDel="00AE6831">
          <w:rPr>
            <w:rStyle w:val="normaltextrun"/>
          </w:rPr>
          <w:delText>Nenhuma.</w:delText>
        </w:r>
      </w:del>
      <w:ins w:id="165" w:author="Victor" w:date="2017-09-21T15:20:00Z">
        <w:r w:rsidR="00AE6831">
          <w:rPr>
            <w:rStyle w:val="normaltextrun"/>
          </w:rPr>
          <w:t>verificar!</w:t>
        </w:r>
      </w:ins>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[RF-12</w:t>
      </w:r>
      <w:r>
        <w:rPr>
          <w:rStyle w:val="contextualspellingandgrammarerror"/>
          <w:b/>
          <w:bCs/>
        </w:rPr>
        <w:t>] Consultar</w:t>
      </w:r>
      <w:r>
        <w:rPr>
          <w:rStyle w:val="normaltextrun"/>
          <w:b/>
          <w:bCs/>
        </w:rPr>
        <w:t> requisito</w:t>
      </w:r>
      <w:ins w:id="166" w:author="Victor" w:date="2017-09-21T16:54:00Z">
        <w:r w:rsidR="00D97648">
          <w:rPr>
            <w:rStyle w:val="normaltextrun"/>
            <w:b/>
            <w:bCs/>
          </w:rPr>
          <w:t>s</w:t>
        </w:r>
      </w:ins>
      <w:r>
        <w:rPr>
          <w:rStyle w:val="eop"/>
        </w:rPr>
        <w:t> </w:t>
      </w:r>
    </w:p>
    <w:p w:rsidR="000B2A43" w:rsidDel="006043C4" w:rsidRDefault="000B2A43" w:rsidP="000B2A43">
      <w:pPr>
        <w:pStyle w:val="paragraph"/>
        <w:spacing w:before="0" w:beforeAutospacing="0" w:after="0" w:afterAutospacing="0"/>
        <w:jc w:val="both"/>
        <w:textAlignment w:val="baseline"/>
        <w:rPr>
          <w:del w:id="167" w:author="Victor" w:date="2017-09-21T15:21:00Z"/>
          <w:rFonts w:ascii="Segoe UI" w:hAnsi="Segoe UI" w:cs="Segoe UI"/>
          <w:sz w:val="18"/>
          <w:szCs w:val="18"/>
        </w:rPr>
      </w:pPr>
      <w:r>
        <w:rPr>
          <w:rStyle w:val="normaltextrun"/>
        </w:rPr>
        <w:t xml:space="preserve">O sistema deve </w:t>
      </w:r>
      <w:ins w:id="168" w:author="Victor" w:date="2017-09-21T15:20:00Z">
        <w:r w:rsidR="006043C4">
          <w:rPr>
            <w:rStyle w:val="normaltextrun"/>
          </w:rPr>
          <w:t xml:space="preserve">permitir que um usuário colaborador de um projeto </w:t>
        </w:r>
        <w:proofErr w:type="gramStart"/>
        <w:r w:rsidR="006043C4">
          <w:rPr>
            <w:rStyle w:val="normaltextrun"/>
          </w:rPr>
          <w:t>possa</w:t>
        </w:r>
      </w:ins>
      <w:proofErr w:type="gramEnd"/>
      <w:del w:id="169" w:author="Victor" w:date="2017-09-21T15:20:00Z">
        <w:r w:rsidDel="006043C4">
          <w:rPr>
            <w:rStyle w:val="normaltextrun"/>
          </w:rPr>
          <w:delText>listar</w:delText>
        </w:r>
      </w:del>
      <w:r>
        <w:rPr>
          <w:rStyle w:val="normaltextrun"/>
        </w:rPr>
        <w:t xml:space="preserve"> </w:t>
      </w:r>
      <w:ins w:id="170" w:author="Victor" w:date="2017-09-21T15:20:00Z">
        <w:r w:rsidR="006043C4">
          <w:rPr>
            <w:rStyle w:val="normaltextrun"/>
          </w:rPr>
          <w:t xml:space="preserve">consultar todos </w:t>
        </w:r>
      </w:ins>
      <w:del w:id="171" w:author="Victor" w:date="2017-09-21T15:21:00Z">
        <w:r w:rsidDel="006043C4">
          <w:rPr>
            <w:rStyle w:val="normaltextrun"/>
          </w:rPr>
          <w:delText xml:space="preserve">os principais </w:delText>
        </w:r>
      </w:del>
      <w:r>
        <w:rPr>
          <w:rStyle w:val="normaltextrun"/>
        </w:rPr>
        <w:t>dados de cada requisito</w:t>
      </w:r>
      <w:ins w:id="172" w:author="Victor" w:date="2017-09-21T15:21:00Z">
        <w:r w:rsidR="006043C4">
          <w:rPr>
            <w:rStyle w:val="normaltextrun"/>
          </w:rPr>
          <w:t xml:space="preserve"> desse projeto. </w:t>
        </w:r>
      </w:ins>
      <w:ins w:id="173" w:author="Victor" w:date="2017-09-21T16:41:00Z">
        <w:r w:rsidR="009205B1">
          <w:rPr>
            <w:rStyle w:val="normaltextrun"/>
          </w:rPr>
          <w:t xml:space="preserve">O usuário </w:t>
        </w:r>
      </w:ins>
      <w:ins w:id="174" w:author="Victor" w:date="2017-09-21T16:42:00Z">
        <w:r w:rsidR="009205B1">
          <w:rPr>
            <w:rStyle w:val="normaltextrun"/>
          </w:rPr>
          <w:t>deve poder</w:t>
        </w:r>
      </w:ins>
      <w:ins w:id="175" w:author="Victor" w:date="2017-09-21T16:41:00Z">
        <w:r w:rsidR="009205B1">
          <w:rPr>
            <w:rStyle w:val="normaltextrun"/>
          </w:rPr>
          <w:t xml:space="preserve"> consultar</w:t>
        </w:r>
      </w:ins>
      <w:ins w:id="176" w:author="Victor" w:date="2017-09-21T16:42:00Z">
        <w:r w:rsidR="009205B1">
          <w:rPr>
            <w:rStyle w:val="normaltextrun"/>
          </w:rPr>
          <w:t xml:space="preserve"> os requisitos por fonte/solicitante, por nível de prioridade, por palavra chave contida na descrição do requisito, por status</w:t>
        </w:r>
      </w:ins>
      <w:ins w:id="177" w:author="Victor" w:date="2017-09-21T16:44:00Z">
        <w:r w:rsidR="009205B1">
          <w:rPr>
            <w:rStyle w:val="normaltextrun"/>
          </w:rPr>
          <w:t xml:space="preserve"> como também por requisitos </w:t>
        </w:r>
      </w:ins>
      <w:ins w:id="178" w:author="Victor" w:date="2017-09-21T16:46:00Z">
        <w:r w:rsidR="009205B1">
          <w:rPr>
            <w:rStyle w:val="normaltextrun"/>
          </w:rPr>
          <w:t>(</w:t>
        </w:r>
      </w:ins>
      <w:ins w:id="179" w:author="Victor" w:date="2017-09-21T16:47:00Z">
        <w:r w:rsidR="00D97648">
          <w:rPr>
            <w:rStyle w:val="normaltextrun"/>
          </w:rPr>
          <w:t xml:space="preserve">em uma </w:t>
        </w:r>
      </w:ins>
      <w:ins w:id="180" w:author="Victor" w:date="2017-09-21T16:46:00Z">
        <w:r w:rsidR="009205B1">
          <w:rPr>
            <w:rStyle w:val="normaltextrun"/>
          </w:rPr>
          <w:t>lista via browser</w:t>
        </w:r>
      </w:ins>
      <w:ins w:id="181" w:author="Victor" w:date="2017-09-21T16:47:00Z">
        <w:r w:rsidR="009205B1">
          <w:rPr>
            <w:rStyle w:val="normaltextrun"/>
          </w:rPr>
          <w:t xml:space="preserve"> que pode ser acessada pelo usuário</w:t>
        </w:r>
      </w:ins>
      <w:ins w:id="182" w:author="Victor" w:date="2017-09-21T16:46:00Z">
        <w:r w:rsidR="009205B1">
          <w:rPr>
            <w:rStyle w:val="normaltextrun"/>
          </w:rPr>
          <w:t xml:space="preserve">) </w:t>
        </w:r>
      </w:ins>
      <w:ins w:id="183" w:author="Victor" w:date="2017-09-21T16:44:00Z">
        <w:r w:rsidR="009205B1">
          <w:rPr>
            <w:rStyle w:val="normaltextrun"/>
          </w:rPr>
          <w:t xml:space="preserve">que </w:t>
        </w:r>
        <w:r w:rsidR="009205B1" w:rsidRPr="00D97648">
          <w:rPr>
            <w:rStyle w:val="normaltextrun"/>
            <w:b/>
            <w:rPrChange w:id="184" w:author="Victor" w:date="2017-09-21T16:48:00Z">
              <w:rPr>
                <w:rStyle w:val="normaltextrun"/>
              </w:rPr>
            </w:rPrChange>
          </w:rPr>
          <w:t>dependem</w:t>
        </w:r>
        <w:r w:rsidR="009205B1">
          <w:rPr>
            <w:rStyle w:val="normaltextrun"/>
          </w:rPr>
          <w:t xml:space="preserve"> de um determinado requisito e </w:t>
        </w:r>
      </w:ins>
      <w:ins w:id="185" w:author="Victor" w:date="2017-09-21T16:46:00Z">
        <w:r w:rsidR="009205B1">
          <w:rPr>
            <w:rStyle w:val="normaltextrun"/>
          </w:rPr>
          <w:t xml:space="preserve">requisitos </w:t>
        </w:r>
        <w:r w:rsidR="009205B1" w:rsidRPr="00D97648">
          <w:rPr>
            <w:rStyle w:val="normaltextrun"/>
            <w:b/>
            <w:rPrChange w:id="186" w:author="Victor" w:date="2017-09-21T16:48:00Z">
              <w:rPr>
                <w:rStyle w:val="normaltextrun"/>
              </w:rPr>
            </w:rPrChange>
          </w:rPr>
          <w:t>dependentes</w:t>
        </w:r>
        <w:r w:rsidR="009205B1">
          <w:rPr>
            <w:rStyle w:val="normaltextrun"/>
          </w:rPr>
          <w:t xml:space="preserve"> (</w:t>
        </w:r>
      </w:ins>
      <w:ins w:id="187" w:author="Victor" w:date="2017-09-21T16:47:00Z">
        <w:r w:rsidR="00D97648">
          <w:rPr>
            <w:rStyle w:val="normaltextrun"/>
          </w:rPr>
          <w:t>lista via browser que pode ser acessada pelo usuário</w:t>
        </w:r>
      </w:ins>
      <w:ins w:id="188" w:author="Victor" w:date="2017-09-21T16:48:00Z">
        <w:r w:rsidR="00D97648">
          <w:rPr>
            <w:rStyle w:val="normaltextrun"/>
          </w:rPr>
          <w:t>)</w:t>
        </w:r>
        <w:proofErr w:type="gramStart"/>
        <w:r w:rsidR="00D97648">
          <w:rPr>
            <w:rStyle w:val="normaltextrun"/>
          </w:rPr>
          <w:t xml:space="preserve"> </w:t>
        </w:r>
      </w:ins>
      <w:ins w:id="189" w:author="Victor" w:date="2017-09-21T16:47:00Z">
        <w:r w:rsidR="00D97648">
          <w:rPr>
            <w:rStyle w:val="normaltextrun"/>
          </w:rPr>
          <w:t xml:space="preserve"> </w:t>
        </w:r>
      </w:ins>
      <w:proofErr w:type="gramEnd"/>
      <w:ins w:id="190" w:author="Victor" w:date="2017-09-21T16:46:00Z">
        <w:r w:rsidR="009205B1">
          <w:rPr>
            <w:rStyle w:val="normaltextrun"/>
          </w:rPr>
          <w:t>de um determinado</w:t>
        </w:r>
      </w:ins>
      <w:ins w:id="191" w:author="Victor" w:date="2017-09-21T16:53:00Z">
        <w:r w:rsidR="00647CE2">
          <w:rPr>
            <w:rStyle w:val="normaltextrun"/>
          </w:rPr>
          <w:t xml:space="preserve"> requisito</w:t>
        </w:r>
      </w:ins>
      <w:ins w:id="192" w:author="Victor" w:date="2017-09-21T16:48:00Z">
        <w:r w:rsidR="00D97648">
          <w:rPr>
            <w:rStyle w:val="normaltextrun"/>
          </w:rPr>
          <w:t>.</w:t>
        </w:r>
      </w:ins>
      <w:ins w:id="193" w:author="Victor" w:date="2017-09-21T16:46:00Z">
        <w:r w:rsidR="009205B1">
          <w:rPr>
            <w:rStyle w:val="normaltextrun"/>
          </w:rPr>
          <w:t xml:space="preserve"> </w:t>
        </w:r>
      </w:ins>
      <w:del w:id="194" w:author="Victor" w:date="2017-09-21T15:21:00Z">
        <w:r w:rsidDel="006043C4">
          <w:rPr>
            <w:rStyle w:val="normaltextrun"/>
          </w:rPr>
          <w:delText xml:space="preserve"> do projeto, permitindo que o usuário visualize mais detalhes de cada requisito.</w:delText>
        </w:r>
        <w:r w:rsidDel="006043C4">
          <w:rPr>
            <w:rStyle w:val="eop"/>
          </w:rPr>
          <w:delText> </w:delText>
        </w:r>
      </w:del>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D97648" w:rsidRDefault="000B2A43" w:rsidP="000B2A43">
      <w:pPr>
        <w:pStyle w:val="paragraph"/>
        <w:spacing w:before="0" w:beforeAutospacing="0" w:after="0" w:afterAutospacing="0"/>
        <w:jc w:val="both"/>
        <w:textAlignment w:val="baseline"/>
        <w:rPr>
          <w:ins w:id="195" w:author="Victor" w:date="2017-09-21T16:50:00Z"/>
          <w:rStyle w:val="normaltextrun"/>
        </w:rPr>
      </w:pPr>
      <w:r>
        <w:rPr>
          <w:rStyle w:val="normaltextrun"/>
          <w:i/>
          <w:iCs/>
        </w:rPr>
        <w:t>Dependências:</w:t>
      </w:r>
      <w:r>
        <w:rPr>
          <w:rStyle w:val="normaltextrun"/>
        </w:rPr>
        <w:t> </w:t>
      </w:r>
      <w:del w:id="196" w:author="Victor" w:date="2017-09-21T16:50:00Z">
        <w:r w:rsidDel="00D97648">
          <w:rPr>
            <w:rStyle w:val="normaltextrun"/>
          </w:rPr>
          <w:delText>Nenhuma.</w:delText>
        </w:r>
      </w:del>
      <w:ins w:id="197" w:author="Victor" w:date="2017-09-21T16:50:00Z">
        <w:r w:rsidR="00D97648">
          <w:rPr>
            <w:rStyle w:val="normaltextrun"/>
          </w:rPr>
          <w:t>verificar!</w:t>
        </w:r>
      </w:ins>
    </w:p>
    <w:p w:rsidR="00D97648" w:rsidRDefault="00D97648" w:rsidP="000B2A43">
      <w:pPr>
        <w:pStyle w:val="paragraph"/>
        <w:spacing w:before="0" w:beforeAutospacing="0" w:after="0" w:afterAutospacing="0"/>
        <w:jc w:val="both"/>
        <w:textAlignment w:val="baseline"/>
        <w:rPr>
          <w:ins w:id="198" w:author="Victor" w:date="2017-09-21T16:50:00Z"/>
          <w:rStyle w:val="normaltextrun"/>
        </w:rPr>
      </w:pPr>
    </w:p>
    <w:p w:rsidR="00D97648" w:rsidRDefault="00D97648" w:rsidP="000B2A43">
      <w:pPr>
        <w:pStyle w:val="paragraph"/>
        <w:spacing w:before="0" w:beforeAutospacing="0" w:after="0" w:afterAutospacing="0"/>
        <w:jc w:val="both"/>
        <w:textAlignment w:val="baseline"/>
        <w:rPr>
          <w:ins w:id="199" w:author="Victor" w:date="2017-09-21T16:50:00Z"/>
          <w:rStyle w:val="normaltextrun"/>
        </w:rPr>
      </w:pPr>
      <w:ins w:id="200" w:author="Victor" w:date="2017-09-21T16:50:00Z">
        <w:r>
          <w:rPr>
            <w:rStyle w:val="normaltextrun"/>
          </w:rPr>
          <w:t xml:space="preserve">[RF-X] </w:t>
        </w:r>
      </w:ins>
      <w:ins w:id="201" w:author="Victor" w:date="2017-09-21T16:55:00Z">
        <w:r>
          <w:rPr>
            <w:rStyle w:val="normaltextrun"/>
          </w:rPr>
          <w:t>R</w:t>
        </w:r>
      </w:ins>
      <w:ins w:id="202" w:author="Victor" w:date="2017-09-21T16:50:00Z">
        <w:r>
          <w:rPr>
            <w:rStyle w:val="normaltextrun"/>
          </w:rPr>
          <w:t>astrea</w:t>
        </w:r>
      </w:ins>
      <w:ins w:id="203" w:author="Victor" w:date="2017-09-21T16:55:00Z">
        <w:r>
          <w:rPr>
            <w:rStyle w:val="normaltextrun"/>
          </w:rPr>
          <w:t>r</w:t>
        </w:r>
      </w:ins>
      <w:ins w:id="204" w:author="Victor" w:date="2017-09-21T16:51:00Z">
        <w:r>
          <w:rPr>
            <w:rStyle w:val="normaltextrun"/>
          </w:rPr>
          <w:t xml:space="preserve"> </w:t>
        </w:r>
      </w:ins>
      <w:ins w:id="205" w:author="Victor" w:date="2017-09-21T16:50:00Z">
        <w:r>
          <w:rPr>
            <w:rStyle w:val="normaltextrun"/>
          </w:rPr>
          <w:t>requisitos</w:t>
        </w:r>
      </w:ins>
    </w:p>
    <w:p w:rsidR="000B2A43" w:rsidRDefault="00D97648" w:rsidP="000B2A43">
      <w:pPr>
        <w:pStyle w:val="paragraph"/>
        <w:spacing w:before="0" w:beforeAutospacing="0" w:after="0" w:afterAutospacing="0"/>
        <w:jc w:val="both"/>
        <w:textAlignment w:val="baseline"/>
        <w:rPr>
          <w:ins w:id="206" w:author="Victor" w:date="2017-09-21T16:50:00Z"/>
          <w:rStyle w:val="eop"/>
        </w:rPr>
      </w:pPr>
      <w:ins w:id="207" w:author="Victor" w:date="2017-09-21T16:50:00Z">
        <w:r>
          <w:rPr>
            <w:rStyle w:val="normaltextrun"/>
          </w:rPr>
          <w:t>O Sistema deve permitir rastrear requisitos em relação às suas fontes</w:t>
        </w:r>
      </w:ins>
      <w:ins w:id="208" w:author="Victor" w:date="2017-09-21T16:51:00Z">
        <w:r>
          <w:rPr>
            <w:rStyle w:val="eop"/>
          </w:rPr>
          <w:t xml:space="preserve"> que podem ser documentos e/ou pessoas que solicitaram o requisito</w:t>
        </w:r>
      </w:ins>
      <w:ins w:id="209" w:author="Victor" w:date="2017-09-21T17:05:00Z">
        <w:r w:rsidR="00996181">
          <w:rPr>
            <w:rStyle w:val="eop"/>
          </w:rPr>
          <w:t xml:space="preserve">, </w:t>
        </w:r>
      </w:ins>
      <w:ins w:id="210" w:author="Victor" w:date="2017-09-21T16:51:00Z">
        <w:r>
          <w:rPr>
            <w:rStyle w:val="eop"/>
          </w:rPr>
          <w:t>em relaç</w:t>
        </w:r>
      </w:ins>
      <w:ins w:id="211" w:author="Victor" w:date="2017-09-21T16:52:00Z">
        <w:r>
          <w:rPr>
            <w:rStyle w:val="eop"/>
          </w:rPr>
          <w:t xml:space="preserve">ão </w:t>
        </w:r>
        <w:proofErr w:type="gramStart"/>
        <w:r>
          <w:rPr>
            <w:rStyle w:val="eop"/>
          </w:rPr>
          <w:t>à</w:t>
        </w:r>
        <w:proofErr w:type="gramEnd"/>
        <w:r>
          <w:rPr>
            <w:rStyle w:val="eop"/>
          </w:rPr>
          <w:t xml:space="preserve"> outr</w:t>
        </w:r>
        <w:r w:rsidR="00996181">
          <w:rPr>
            <w:rStyle w:val="eop"/>
          </w:rPr>
          <w:t>os modelos de análise tais como</w:t>
        </w:r>
      </w:ins>
      <w:ins w:id="212" w:author="Victor" w:date="2017-09-21T17:03:00Z">
        <w:r w:rsidR="00996181">
          <w:rPr>
            <w:rStyle w:val="eop"/>
          </w:rPr>
          <w:t xml:space="preserve"> diagramas de classe, diagramas de sequencia, diagramas de casos de uso</w:t>
        </w:r>
      </w:ins>
      <w:ins w:id="213" w:author="Victor" w:date="2017-09-21T17:05:00Z">
        <w:r w:rsidR="00996181">
          <w:rPr>
            <w:rStyle w:val="eop"/>
          </w:rPr>
          <w:t xml:space="preserve"> como também entre requisitos mostrando quais requisitos dependem de um determinado requisito e quais </w:t>
        </w:r>
      </w:ins>
      <w:ins w:id="214" w:author="Victor" w:date="2017-09-21T17:06:00Z">
        <w:r w:rsidR="00996181">
          <w:rPr>
            <w:rStyle w:val="eop"/>
          </w:rPr>
          <w:t>requisitos</w:t>
        </w:r>
      </w:ins>
      <w:ins w:id="215" w:author="Victor" w:date="2017-09-21T17:05:00Z">
        <w:r w:rsidR="00996181">
          <w:rPr>
            <w:rStyle w:val="eop"/>
          </w:rPr>
          <w:t xml:space="preserve"> </w:t>
        </w:r>
      </w:ins>
      <w:ins w:id="216" w:author="Victor" w:date="2017-09-21T17:06:00Z">
        <w:r w:rsidR="00996181">
          <w:rPr>
            <w:rStyle w:val="eop"/>
          </w:rPr>
          <w:t>são dependentes de determinado requisito.</w:t>
        </w:r>
      </w:ins>
      <w:del w:id="217" w:author="Victor" w:date="2017-09-21T16:51:00Z">
        <w:r w:rsidR="000B2A43" w:rsidDel="00D97648">
          <w:rPr>
            <w:rStyle w:val="eop"/>
          </w:rPr>
          <w:delText> </w:delText>
        </w:r>
      </w:del>
    </w:p>
    <w:p w:rsidR="00D97648" w:rsidRDefault="00D97648" w:rsidP="000B2A43">
      <w:pPr>
        <w:pStyle w:val="paragraph"/>
        <w:spacing w:before="0" w:beforeAutospacing="0" w:after="0" w:afterAutospacing="0"/>
        <w:jc w:val="both"/>
        <w:textAlignment w:val="baseline"/>
        <w:rPr>
          <w:rFonts w:ascii="Segoe UI" w:hAnsi="Segoe UI" w:cs="Segoe UI"/>
          <w:sz w:val="18"/>
          <w:szCs w:val="18"/>
        </w:rPr>
      </w:pP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[RF-13</w:t>
      </w:r>
      <w:r>
        <w:rPr>
          <w:rStyle w:val="contextualspellingandgrammarerror"/>
          <w:b/>
          <w:bCs/>
        </w:rPr>
        <w:t>] Atualizar</w:t>
      </w:r>
      <w:r>
        <w:rPr>
          <w:rStyle w:val="normaltextrun"/>
          <w:b/>
          <w:bCs/>
        </w:rPr>
        <w:t> requisito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 xml:space="preserve">O sistema deve permitir que o usuário </w:t>
      </w:r>
      <w:ins w:id="218" w:author="Victor" w:date="2017-09-21T15:21:00Z">
        <w:r w:rsidR="00445A67">
          <w:rPr>
            <w:rStyle w:val="normaltextrun"/>
          </w:rPr>
          <w:t xml:space="preserve">cadastrado como colaborador em um projeto </w:t>
        </w:r>
      </w:ins>
      <w:ins w:id="219" w:author="Victor" w:date="2017-09-21T15:22:00Z">
        <w:r w:rsidR="00445A67">
          <w:rPr>
            <w:rStyle w:val="normaltextrun"/>
          </w:rPr>
          <w:t xml:space="preserve">possa </w:t>
        </w:r>
      </w:ins>
      <w:r>
        <w:rPr>
          <w:rStyle w:val="normaltextrun"/>
        </w:rPr>
        <w:t>atualiz</w:t>
      </w:r>
      <w:ins w:id="220" w:author="Victor" w:date="2017-09-21T15:22:00Z">
        <w:r w:rsidR="00445A67">
          <w:rPr>
            <w:rStyle w:val="normaltextrun"/>
          </w:rPr>
          <w:t>ar</w:t>
        </w:r>
      </w:ins>
      <w:del w:id="221" w:author="Victor" w:date="2017-09-21T15:22:00Z">
        <w:r w:rsidDel="00445A67">
          <w:rPr>
            <w:rStyle w:val="normaltextrun"/>
          </w:rPr>
          <w:delText>e</w:delText>
        </w:r>
      </w:del>
      <w:r>
        <w:rPr>
          <w:rStyle w:val="normaltextrun"/>
        </w:rPr>
        <w:t xml:space="preserve"> </w:t>
      </w:r>
      <w:proofErr w:type="gramStart"/>
      <w:ins w:id="222" w:author="Victor" w:date="2017-09-21T15:22:00Z">
        <w:r w:rsidR="00445A67">
          <w:rPr>
            <w:rStyle w:val="normaltextrun"/>
          </w:rPr>
          <w:t>qualquer dados</w:t>
        </w:r>
      </w:ins>
      <w:proofErr w:type="gramEnd"/>
      <w:del w:id="223" w:author="Victor" w:date="2017-09-21T15:22:00Z">
        <w:r w:rsidDel="00445A67">
          <w:rPr>
            <w:rStyle w:val="normaltextrun"/>
          </w:rPr>
          <w:delText>os dados</w:delText>
        </w:r>
      </w:del>
      <w:r>
        <w:rPr>
          <w:rStyle w:val="normaltextrun"/>
        </w:rPr>
        <w:t xml:space="preserve"> de um requisito </w:t>
      </w:r>
      <w:ins w:id="224" w:author="Victor" w:date="2017-09-21T15:22:00Z">
        <w:r w:rsidR="00445A67">
          <w:rPr>
            <w:rStyle w:val="normaltextrun"/>
          </w:rPr>
          <w:t xml:space="preserve">associado a esse projeto. </w:t>
        </w:r>
      </w:ins>
      <w:del w:id="225" w:author="Victor" w:date="2017-09-21T15:22:00Z">
        <w:r w:rsidDel="00445A67">
          <w:rPr>
            <w:rStyle w:val="normaltextrun"/>
          </w:rPr>
          <w:delText xml:space="preserve">existente de um projeto do qual ele participa, caso ele tenha permissão para isso. </w:delText>
        </w:r>
      </w:del>
      <w:ins w:id="226" w:author="Victor" w:date="2017-09-21T15:22:00Z">
        <w:r w:rsidR="00445A67">
          <w:rPr>
            <w:rStyle w:val="normaltextrun"/>
          </w:rPr>
          <w:t>O sistema deve manter um registro contendo data, hora</w:t>
        </w:r>
      </w:ins>
      <w:ins w:id="227" w:author="Victor" w:date="2017-09-21T15:23:00Z">
        <w:r w:rsidR="00445A67">
          <w:rPr>
            <w:rStyle w:val="normaltextrun"/>
          </w:rPr>
          <w:t xml:space="preserve"> e </w:t>
        </w:r>
      </w:ins>
      <w:ins w:id="228" w:author="Victor" w:date="2017-09-21T15:22:00Z">
        <w:r w:rsidR="00647CE2">
          <w:rPr>
            <w:rStyle w:val="normaltextrun"/>
          </w:rPr>
          <w:t>colaborador que efetuou</w:t>
        </w:r>
        <w:r w:rsidR="00445A67">
          <w:rPr>
            <w:rStyle w:val="normaltextrun"/>
          </w:rPr>
          <w:t xml:space="preserve"> a mudança </w:t>
        </w:r>
      </w:ins>
      <w:ins w:id="229" w:author="Victor" w:date="2017-09-21T15:24:00Z">
        <w:r w:rsidR="00445A67">
          <w:rPr>
            <w:rStyle w:val="normaltextrun"/>
          </w:rPr>
          <w:t xml:space="preserve">no requisito. Este registro poderá ser consultado por qualquer colaborador do projeto. </w:t>
        </w:r>
      </w:ins>
      <w:r>
        <w:rPr>
          <w:rStyle w:val="normaltextrun"/>
        </w:rPr>
        <w:t>Os novos dados devem ser validados pelo sistema.</w:t>
      </w:r>
      <w:r>
        <w:rPr>
          <w:rStyle w:val="eop"/>
        </w:rPr>
        <w:t> </w:t>
      </w:r>
      <w:ins w:id="230" w:author="Victor" w:date="2017-09-21T15:32:00Z">
        <w:r w:rsidR="00A443F1">
          <w:rPr>
            <w:rStyle w:val="eop"/>
          </w:rPr>
          <w:t>Cabe ressaltar que</w:t>
        </w:r>
      </w:ins>
      <w:ins w:id="231" w:author="Victor" w:date="2017-09-21T15:29:00Z">
        <w:r w:rsidR="00A443F1">
          <w:rPr>
            <w:rStyle w:val="eop"/>
          </w:rPr>
          <w:t xml:space="preserve"> o atributo status</w:t>
        </w:r>
      </w:ins>
      <w:ins w:id="232" w:author="Victor" w:date="2017-09-21T15:32:00Z">
        <w:r w:rsidR="00A443F1">
          <w:rPr>
            <w:rStyle w:val="eop"/>
          </w:rPr>
          <w:t xml:space="preserve"> do requisito só poderá ser modificado pelo gerente do projeto</w:t>
        </w:r>
      </w:ins>
      <w:ins w:id="233" w:author="Victor" w:date="2017-09-21T17:06:00Z">
        <w:r w:rsidR="00C41A94">
          <w:rPr>
            <w:rStyle w:val="eop"/>
          </w:rPr>
          <w:t xml:space="preserve"> após um processo formal de validaç</w:t>
        </w:r>
      </w:ins>
      <w:ins w:id="234" w:author="Victor" w:date="2017-09-21T17:07:00Z">
        <w:r w:rsidR="00C41A94">
          <w:rPr>
            <w:rStyle w:val="eop"/>
          </w:rPr>
          <w:t xml:space="preserve">ão. </w:t>
        </w:r>
      </w:ins>
      <w:ins w:id="235" w:author="Victor" w:date="2017-09-21T17:08:00Z">
        <w:r w:rsidR="00647CE2">
          <w:rPr>
            <w:rStyle w:val="eop"/>
          </w:rPr>
          <w:t xml:space="preserve">Após o status </w:t>
        </w:r>
        <w:proofErr w:type="gramStart"/>
        <w:r w:rsidR="00647CE2">
          <w:rPr>
            <w:rStyle w:val="eop"/>
          </w:rPr>
          <w:t>do requisito ser</w:t>
        </w:r>
        <w:proofErr w:type="gramEnd"/>
        <w:r w:rsidR="00647CE2">
          <w:rPr>
            <w:rStyle w:val="eop"/>
          </w:rPr>
          <w:t xml:space="preserve"> modicado para “aceito”, qualquer </w:t>
        </w:r>
      </w:ins>
      <w:ins w:id="236" w:author="Victor" w:date="2017-09-21T17:10:00Z">
        <w:r w:rsidR="00647CE2">
          <w:rPr>
            <w:rStyle w:val="eop"/>
          </w:rPr>
          <w:t xml:space="preserve">mudança naquele requisito deve seguir o processo descrito na </w:t>
        </w:r>
      </w:ins>
      <w:ins w:id="237" w:author="Victor" w:date="2017-09-21T17:11:00Z">
        <w:r w:rsidR="00647CE2">
          <w:rPr>
            <w:rStyle w:val="eop"/>
          </w:rPr>
          <w:t>figura</w:t>
        </w:r>
      </w:ins>
      <w:ins w:id="238" w:author="Victor" w:date="2017-09-21T17:10:00Z">
        <w:r w:rsidR="00647CE2">
          <w:rPr>
            <w:rStyle w:val="eop"/>
          </w:rPr>
          <w:t xml:space="preserve"> 5.5, p</w:t>
        </w:r>
      </w:ins>
      <w:ins w:id="239" w:author="Victor" w:date="2017-09-21T17:11:00Z">
        <w:r w:rsidR="00647CE2">
          <w:rPr>
            <w:rStyle w:val="eop"/>
          </w:rPr>
          <w:t xml:space="preserve">ágina 124 do livro </w:t>
        </w:r>
      </w:ins>
      <w:proofErr w:type="spellStart"/>
      <w:ins w:id="240" w:author="Victor" w:date="2017-09-21T17:12:00Z">
        <w:r w:rsidR="00647CE2" w:rsidRPr="00647CE2">
          <w:rPr>
            <w:rStyle w:val="eop"/>
          </w:rPr>
          <w:t>Requirements</w:t>
        </w:r>
        <w:proofErr w:type="spellEnd"/>
        <w:r w:rsidR="00647CE2" w:rsidRPr="00647CE2">
          <w:rPr>
            <w:rStyle w:val="eop"/>
          </w:rPr>
          <w:t xml:space="preserve"> </w:t>
        </w:r>
        <w:proofErr w:type="spellStart"/>
        <w:r w:rsidR="00647CE2" w:rsidRPr="00647CE2">
          <w:rPr>
            <w:rStyle w:val="eop"/>
          </w:rPr>
          <w:t>Engineering</w:t>
        </w:r>
        <w:proofErr w:type="spellEnd"/>
        <w:r w:rsidR="00647CE2" w:rsidRPr="00647CE2">
          <w:rPr>
            <w:rStyle w:val="eop"/>
          </w:rPr>
          <w:t xml:space="preserve">: Processes </w:t>
        </w:r>
        <w:proofErr w:type="spellStart"/>
        <w:r w:rsidR="00647CE2" w:rsidRPr="00647CE2">
          <w:rPr>
            <w:rStyle w:val="eop"/>
          </w:rPr>
          <w:t>and</w:t>
        </w:r>
        <w:proofErr w:type="spellEnd"/>
        <w:r w:rsidR="00647CE2" w:rsidRPr="00647CE2">
          <w:rPr>
            <w:rStyle w:val="eop"/>
          </w:rPr>
          <w:t xml:space="preserve"> </w:t>
        </w:r>
        <w:proofErr w:type="spellStart"/>
        <w:r w:rsidR="00647CE2" w:rsidRPr="00647CE2">
          <w:rPr>
            <w:rStyle w:val="eop"/>
          </w:rPr>
          <w:t>Techniques</w:t>
        </w:r>
        <w:proofErr w:type="spellEnd"/>
        <w:r w:rsidR="00647CE2">
          <w:rPr>
            <w:rStyle w:val="eop"/>
          </w:rPr>
          <w:t xml:space="preserve"> (Anexo Y).</w:t>
        </w:r>
      </w:ins>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w:t>
      </w:r>
      <w:del w:id="241" w:author="Victor" w:date="2017-09-21T15:33:00Z">
        <w:r w:rsidDel="00A443F1">
          <w:rPr>
            <w:rStyle w:val="normaltextrun"/>
          </w:rPr>
          <w:delText>Nenhuma</w:delText>
        </w:r>
      </w:del>
      <w:ins w:id="242" w:author="Victor" w:date="2017-09-21T15:33:00Z">
        <w:r w:rsidR="00A443F1">
          <w:rPr>
            <w:rStyle w:val="normaltextrun"/>
          </w:rPr>
          <w:t>verificar</w:t>
        </w:r>
        <w:proofErr w:type="gramStart"/>
        <w:r w:rsidR="00A443F1">
          <w:rPr>
            <w:rStyle w:val="normaltextrun"/>
          </w:rPr>
          <w:t>!</w:t>
        </w:r>
      </w:ins>
      <w:r>
        <w:rPr>
          <w:rStyle w:val="normaltextrun"/>
        </w:rPr>
        <w:t>.</w:t>
      </w:r>
      <w:proofErr w:type="gramEnd"/>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[RF-14</w:t>
      </w:r>
      <w:r>
        <w:rPr>
          <w:rStyle w:val="contextualspellingandgrammarerror"/>
          <w:b/>
          <w:bCs/>
        </w:rPr>
        <w:t>] Excluir</w:t>
      </w:r>
      <w:r>
        <w:rPr>
          <w:rStyle w:val="normaltextrun"/>
          <w:b/>
          <w:bCs/>
        </w:rPr>
        <w:t> requisito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O sistema deve permitir que o usuário </w:t>
      </w:r>
      <w:ins w:id="243" w:author="Victor" w:date="2017-09-21T15:33:00Z">
        <w:r w:rsidR="003363F4">
          <w:rPr>
            <w:rStyle w:val="normaltextrun"/>
          </w:rPr>
          <w:t xml:space="preserve">cadastrado como gerente de um projeto possa </w:t>
        </w:r>
      </w:ins>
      <w:r>
        <w:rPr>
          <w:rStyle w:val="normaltextrun"/>
        </w:rPr>
        <w:t>excl</w:t>
      </w:r>
      <w:ins w:id="244" w:author="Victor" w:date="2017-09-21T15:33:00Z">
        <w:r w:rsidR="003363F4">
          <w:rPr>
            <w:rStyle w:val="normaltextrun"/>
          </w:rPr>
          <w:t>uir</w:t>
        </w:r>
      </w:ins>
      <w:del w:id="245" w:author="Victor" w:date="2017-09-21T15:33:00Z">
        <w:r w:rsidDel="003363F4">
          <w:rPr>
            <w:rStyle w:val="normaltextrun"/>
          </w:rPr>
          <w:delText>ua</w:delText>
        </w:r>
      </w:del>
      <w:r>
        <w:rPr>
          <w:rStyle w:val="normaltextrun"/>
        </w:rPr>
        <w:t xml:space="preserve"> um requisito </w:t>
      </w:r>
      <w:del w:id="246" w:author="Victor" w:date="2017-09-21T15:34:00Z">
        <w:r w:rsidDel="003363F4">
          <w:rPr>
            <w:rStyle w:val="normaltextrun"/>
          </w:rPr>
          <w:delText>de um projeto do qual ele participa, caso ele tenha permissão para isso</w:delText>
        </w:r>
      </w:del>
      <w:ins w:id="247" w:author="Victor" w:date="2017-09-21T15:34:00Z">
        <w:r w:rsidR="003363F4">
          <w:rPr>
            <w:rStyle w:val="normaltextrun"/>
          </w:rPr>
          <w:t>daquele projeto</w:t>
        </w:r>
        <w:proofErr w:type="gramStart"/>
        <w:r w:rsidR="003363F4">
          <w:rPr>
            <w:rStyle w:val="normaltextrun"/>
          </w:rPr>
          <w:t>.</w:t>
        </w:r>
      </w:ins>
      <w:r>
        <w:rPr>
          <w:rStyle w:val="normaltextrun"/>
        </w:rPr>
        <w:t>.</w:t>
      </w:r>
      <w:proofErr w:type="gramEnd"/>
      <w:r>
        <w:rPr>
          <w:rStyle w:val="normaltextrun"/>
        </w:rPr>
        <w:t> O usuário deve confirmar que realmente deseja fazer isso.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Alta.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Nenhuma.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[RF-15</w:t>
      </w:r>
      <w:r>
        <w:rPr>
          <w:rStyle w:val="contextualspellingandgrammarerror"/>
          <w:b/>
          <w:bCs/>
        </w:rPr>
        <w:t>] Adicionar</w:t>
      </w:r>
      <w:r>
        <w:rPr>
          <w:rStyle w:val="normaltextrun"/>
          <w:b/>
          <w:bCs/>
        </w:rPr>
        <w:t> colaborador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O sistema deve permitir que o usuário </w:t>
      </w:r>
      <w:ins w:id="248" w:author="Victor" w:date="2017-09-21T15:34:00Z">
        <w:r w:rsidR="003363F4">
          <w:rPr>
            <w:rStyle w:val="normaltextrun"/>
          </w:rPr>
          <w:t xml:space="preserve">cadastrado como gerente do projeto possa </w:t>
        </w:r>
      </w:ins>
      <w:r>
        <w:rPr>
          <w:rStyle w:val="normaltextrun"/>
        </w:rPr>
        <w:t>adicion</w:t>
      </w:r>
      <w:ins w:id="249" w:author="Victor" w:date="2017-09-21T15:34:00Z">
        <w:r w:rsidR="003363F4">
          <w:rPr>
            <w:rStyle w:val="normaltextrun"/>
          </w:rPr>
          <w:t>ar</w:t>
        </w:r>
      </w:ins>
      <w:del w:id="250" w:author="Victor" w:date="2017-09-21T15:34:00Z">
        <w:r w:rsidDel="003363F4">
          <w:rPr>
            <w:rStyle w:val="normaltextrun"/>
          </w:rPr>
          <w:delText>e</w:delText>
        </w:r>
      </w:del>
      <w:r>
        <w:rPr>
          <w:rStyle w:val="normaltextrun"/>
        </w:rPr>
        <w:t xml:space="preserve"> um novo colaborador </w:t>
      </w:r>
      <w:ins w:id="251" w:author="Victor" w:date="2017-09-21T15:34:00Z">
        <w:r w:rsidR="003363F4">
          <w:rPr>
            <w:rStyle w:val="normaltextrun"/>
          </w:rPr>
          <w:t xml:space="preserve">a esse </w:t>
        </w:r>
        <w:proofErr w:type="gramStart"/>
        <w:r w:rsidR="003363F4">
          <w:rPr>
            <w:rStyle w:val="normaltextrun"/>
          </w:rPr>
          <w:t>projeto.</w:t>
        </w:r>
      </w:ins>
      <w:proofErr w:type="gramEnd"/>
      <w:del w:id="252" w:author="Victor" w:date="2017-09-21T15:34:00Z">
        <w:r w:rsidDel="003363F4">
          <w:rPr>
            <w:rStyle w:val="normaltextrun"/>
          </w:rPr>
          <w:delText>a um projeto do qual participa, caso ele tenha permissão para isso</w:delText>
        </w:r>
      </w:del>
      <w:r>
        <w:rPr>
          <w:rStyle w:val="normaltextrun"/>
        </w:rPr>
        <w:t xml:space="preserve">. O usuário </w:t>
      </w:r>
      <w:ins w:id="253" w:author="Victor" w:date="2017-09-21T15:35:00Z">
        <w:r w:rsidR="003363F4">
          <w:rPr>
            <w:rStyle w:val="normaltextrun"/>
          </w:rPr>
          <w:t xml:space="preserve">gerente também deve poder </w:t>
        </w:r>
      </w:ins>
      <w:del w:id="254" w:author="Victor" w:date="2017-09-21T15:35:00Z">
        <w:r w:rsidDel="003363F4">
          <w:rPr>
            <w:rStyle w:val="normaltextrun"/>
          </w:rPr>
          <w:delText xml:space="preserve">poderá </w:delText>
        </w:r>
      </w:del>
      <w:r>
        <w:rPr>
          <w:rStyle w:val="normaltextrun"/>
        </w:rPr>
        <w:t>definir as permissões do colaborador no projeto</w:t>
      </w:r>
      <w:ins w:id="255" w:author="Victor" w:date="2017-09-21T15:35:00Z">
        <w:r w:rsidR="003363F4">
          <w:rPr>
            <w:rStyle w:val="normaltextrun"/>
          </w:rPr>
          <w:t xml:space="preserve"> </w:t>
        </w:r>
      </w:ins>
      <w:ins w:id="256" w:author="Victor" w:date="2017-09-21T15:36:00Z">
        <w:r w:rsidR="003363F4">
          <w:rPr>
            <w:rStyle w:val="normaltextrun"/>
          </w:rPr>
          <w:t>como</w:t>
        </w:r>
      </w:ins>
      <w:ins w:id="257" w:author="Victor" w:date="2017-09-21T15:35:00Z">
        <w:r w:rsidR="003363F4">
          <w:rPr>
            <w:rStyle w:val="normaltextrun"/>
          </w:rPr>
          <w:t xml:space="preserve"> leitura</w:t>
        </w:r>
      </w:ins>
      <w:ins w:id="258" w:author="Victor" w:date="2017-09-21T15:36:00Z">
        <w:r w:rsidR="003363F4">
          <w:rPr>
            <w:rStyle w:val="normaltextrun"/>
          </w:rPr>
          <w:t xml:space="preserve"> ou</w:t>
        </w:r>
      </w:ins>
      <w:ins w:id="259" w:author="Victor" w:date="2017-09-21T15:35:00Z">
        <w:r w:rsidR="003363F4">
          <w:rPr>
            <w:rStyle w:val="normaltextrun"/>
          </w:rPr>
          <w:t xml:space="preserve"> leitura e escrita</w:t>
        </w:r>
      </w:ins>
      <w:ins w:id="260" w:author="Victor" w:date="2017-09-21T15:37:00Z">
        <w:r w:rsidR="003363F4">
          <w:rPr>
            <w:rStyle w:val="normaltextrun"/>
          </w:rPr>
          <w:t xml:space="preserve"> como também poderá definir qual papel o colaborador desempenhará no projeto.</w:t>
        </w:r>
      </w:ins>
      <w:ins w:id="261" w:author="Victor" w:date="2017-09-21T15:36:00Z">
        <w:r w:rsidR="003363F4">
          <w:rPr>
            <w:rStyle w:val="normaltextrun"/>
          </w:rPr>
          <w:t xml:space="preserve"> </w:t>
        </w:r>
      </w:ins>
      <w:del w:id="262" w:author="Victor" w:date="2017-09-21T15:35:00Z">
        <w:r w:rsidDel="003363F4">
          <w:rPr>
            <w:rStyle w:val="normaltextrun"/>
          </w:rPr>
          <w:delText>.</w:delText>
        </w:r>
      </w:del>
      <w:del w:id="263" w:author="Victor" w:date="2017-09-21T15:37:00Z">
        <w:r w:rsidDel="003363F4">
          <w:rPr>
            <w:rStyle w:val="normaltextrun"/>
          </w:rPr>
          <w:delText xml:space="preserve"> </w:delText>
        </w:r>
      </w:del>
      <w:r>
        <w:rPr>
          <w:rStyle w:val="normaltextrun"/>
        </w:rPr>
        <w:t xml:space="preserve">O colaborador adicionado receberá um </w:t>
      </w:r>
      <w:del w:id="264" w:author="Victor" w:date="2017-09-21T15:38:00Z">
        <w:r w:rsidDel="000254FB">
          <w:rPr>
            <w:rStyle w:val="normaltextrun"/>
          </w:rPr>
          <w:delText>convite perguntando a ele se deseja participar</w:delText>
        </w:r>
      </w:del>
      <w:ins w:id="265" w:author="Victor" w:date="2017-09-21T15:38:00Z">
        <w:r w:rsidR="000254FB">
          <w:rPr>
            <w:rStyle w:val="normaltextrun"/>
          </w:rPr>
          <w:t xml:space="preserve">comunicado para </w:t>
        </w:r>
        <w:proofErr w:type="spellStart"/>
        <w:r w:rsidR="000254FB">
          <w:rPr>
            <w:rStyle w:val="normaltextrun"/>
          </w:rPr>
          <w:t>confrmar</w:t>
        </w:r>
        <w:proofErr w:type="spellEnd"/>
        <w:r w:rsidR="000254FB">
          <w:rPr>
            <w:rStyle w:val="normaltextrun"/>
          </w:rPr>
          <w:t xml:space="preserve"> sua participaç</w:t>
        </w:r>
      </w:ins>
      <w:ins w:id="266" w:author="Victor" w:date="2017-09-21T15:39:00Z">
        <w:r w:rsidR="000254FB">
          <w:rPr>
            <w:rStyle w:val="normaltextrun"/>
          </w:rPr>
          <w:t xml:space="preserve">ão </w:t>
        </w:r>
      </w:ins>
      <w:del w:id="267" w:author="Victor" w:date="2017-09-21T15:39:00Z">
        <w:r w:rsidDel="000254FB">
          <w:rPr>
            <w:rStyle w:val="normaltextrun"/>
          </w:rPr>
          <w:delText xml:space="preserve"> do</w:delText>
        </w:r>
      </w:del>
      <w:ins w:id="268" w:author="Victor" w:date="2017-09-21T15:39:00Z">
        <w:r w:rsidR="000254FB">
          <w:rPr>
            <w:rStyle w:val="normaltextrun"/>
          </w:rPr>
          <w:t>no</w:t>
        </w:r>
      </w:ins>
      <w:r>
        <w:rPr>
          <w:rStyle w:val="normaltextrun"/>
        </w:rPr>
        <w:t xml:space="preserve"> projeto.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w:t>
      </w:r>
      <w:del w:id="269" w:author="Victor" w:date="2017-09-21T17:14:00Z">
        <w:r w:rsidDel="009F12EE">
          <w:rPr>
            <w:rStyle w:val="normaltextrun"/>
          </w:rPr>
          <w:delText>Média</w:delText>
        </w:r>
      </w:del>
      <w:ins w:id="270" w:author="Victor" w:date="2017-09-21T17:14:00Z">
        <w:r w:rsidR="009F12EE">
          <w:rPr>
            <w:rStyle w:val="normaltextrun"/>
          </w:rPr>
          <w:t>Alta</w:t>
        </w:r>
      </w:ins>
      <w:bookmarkStart w:id="271" w:name="_GoBack"/>
      <w:bookmarkEnd w:id="271"/>
      <w:r>
        <w:rPr>
          <w:rStyle w:val="normaltextrun"/>
        </w:rPr>
        <w:t>.</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w:t>
      </w:r>
      <w:del w:id="272" w:author="Victor" w:date="2017-09-21T15:39:00Z">
        <w:r w:rsidDel="00741E1E">
          <w:rPr>
            <w:rStyle w:val="normaltextrun"/>
          </w:rPr>
          <w:delText>Nenhuma.</w:delText>
        </w:r>
        <w:r w:rsidDel="00741E1E">
          <w:rPr>
            <w:rStyle w:val="eop"/>
          </w:rPr>
          <w:delText> </w:delText>
        </w:r>
      </w:del>
      <w:ins w:id="273" w:author="Victor" w:date="2017-09-21T15:39:00Z">
        <w:r w:rsidR="00741E1E">
          <w:rPr>
            <w:rStyle w:val="normaltextrun"/>
          </w:rPr>
          <w:t>Verificar!</w:t>
        </w:r>
      </w:ins>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[RF-16</w:t>
      </w:r>
      <w:r>
        <w:rPr>
          <w:rStyle w:val="contextualspellingandgrammarerror"/>
          <w:b/>
          <w:bCs/>
        </w:rPr>
        <w:t>] Consultar</w:t>
      </w:r>
      <w:r>
        <w:rPr>
          <w:rStyle w:val="normaltextrun"/>
          <w:b/>
          <w:bCs/>
        </w:rPr>
        <w:t> colaborador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O sistema deve </w:t>
      </w:r>
      <w:ins w:id="274" w:author="Victor" w:date="2017-09-21T15:39:00Z">
        <w:r w:rsidR="00741E1E">
          <w:rPr>
            <w:rStyle w:val="normaltextrun"/>
          </w:rPr>
          <w:t xml:space="preserve">permitir que qualquer colaborador de um projeto </w:t>
        </w:r>
        <w:proofErr w:type="gramStart"/>
        <w:r w:rsidR="00741E1E">
          <w:rPr>
            <w:rStyle w:val="normaltextrun"/>
          </w:rPr>
          <w:t>possa</w:t>
        </w:r>
        <w:proofErr w:type="gramEnd"/>
        <w:r w:rsidR="00741E1E">
          <w:rPr>
            <w:rStyle w:val="normaltextrun"/>
          </w:rPr>
          <w:t xml:space="preserve"> consultar </w:t>
        </w:r>
      </w:ins>
      <w:del w:id="275" w:author="Victor" w:date="2017-09-21T15:39:00Z">
        <w:r w:rsidDel="00741E1E">
          <w:rPr>
            <w:rStyle w:val="normaltextrun"/>
          </w:rPr>
          <w:delText xml:space="preserve">listar </w:delText>
        </w:r>
      </w:del>
      <w:ins w:id="276" w:author="Victor" w:date="2017-09-21T15:39:00Z">
        <w:r w:rsidR="00741E1E">
          <w:rPr>
            <w:rStyle w:val="normaltextrun"/>
          </w:rPr>
          <w:t xml:space="preserve">os demais </w:t>
        </w:r>
      </w:ins>
      <w:del w:id="277" w:author="Victor" w:date="2017-09-21T15:39:00Z">
        <w:r w:rsidDel="00741E1E">
          <w:rPr>
            <w:rStyle w:val="normaltextrun"/>
          </w:rPr>
          <w:delText xml:space="preserve">os </w:delText>
        </w:r>
      </w:del>
      <w:r>
        <w:rPr>
          <w:rStyle w:val="normaltextrun"/>
        </w:rPr>
        <w:t>colaboradores de</w:t>
      </w:r>
      <w:ins w:id="278" w:author="Victor" w:date="2017-09-21T15:39:00Z">
        <w:r w:rsidR="00741E1E">
          <w:rPr>
            <w:rStyle w:val="normaltextrun"/>
          </w:rPr>
          <w:t>sse</w:t>
        </w:r>
      </w:ins>
      <w:r>
        <w:rPr>
          <w:rStyle w:val="normaltextrun"/>
        </w:rPr>
        <w:t xml:space="preserve"> </w:t>
      </w:r>
      <w:del w:id="279" w:author="Victor" w:date="2017-09-21T15:40:00Z">
        <w:r w:rsidDel="00741E1E">
          <w:rPr>
            <w:rStyle w:val="normaltextrun"/>
          </w:rPr>
          <w:delText xml:space="preserve">um </w:delText>
        </w:r>
      </w:del>
      <w:r>
        <w:rPr>
          <w:rStyle w:val="normaltextrun"/>
        </w:rPr>
        <w:t xml:space="preserve">projeto </w:t>
      </w:r>
      <w:ins w:id="280" w:author="Victor" w:date="2017-09-21T15:40:00Z">
        <w:r w:rsidR="00741E1E">
          <w:rPr>
            <w:rStyle w:val="normaltextrun"/>
          </w:rPr>
          <w:t>b</w:t>
        </w:r>
      </w:ins>
      <w:r>
        <w:rPr>
          <w:rStyle w:val="normaltextrun"/>
        </w:rPr>
        <w:t>e</w:t>
      </w:r>
      <w:ins w:id="281" w:author="Victor" w:date="2017-09-21T15:40:00Z">
        <w:r w:rsidR="00741E1E">
          <w:rPr>
            <w:rStyle w:val="normaltextrun"/>
          </w:rPr>
          <w:t>m como</w:t>
        </w:r>
      </w:ins>
      <w:r>
        <w:rPr>
          <w:rStyle w:val="normaltextrun"/>
        </w:rPr>
        <w:t xml:space="preserve"> suas permissões</w:t>
      </w:r>
      <w:ins w:id="282" w:author="Victor" w:date="2017-09-21T15:40:00Z">
        <w:r w:rsidR="00741E1E">
          <w:rPr>
            <w:rStyle w:val="normaltextrun"/>
          </w:rPr>
          <w:t xml:space="preserve"> e papel desempenhado.</w:t>
        </w:r>
      </w:ins>
      <w:del w:id="283" w:author="Victor" w:date="2017-09-21T15:40:00Z">
        <w:r w:rsidDel="00741E1E">
          <w:rPr>
            <w:rStyle w:val="normaltextrun"/>
          </w:rPr>
          <w:delText>, além de permitir que o usuário acesse o perfil de cada colaborador.</w:delText>
        </w:r>
      </w:del>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Média.</w:t>
      </w:r>
      <w:r>
        <w:rPr>
          <w:rStyle w:val="eop"/>
        </w:rPr>
        <w:t> </w:t>
      </w:r>
    </w:p>
    <w:p w:rsidR="000B2A43" w:rsidRDefault="000B2A43" w:rsidP="000B2A43">
      <w:pPr>
        <w:pStyle w:val="paragraph"/>
        <w:spacing w:before="0" w:beforeAutospacing="0" w:after="0" w:afterAutospacing="0"/>
        <w:jc w:val="both"/>
        <w:textAlignment w:val="baseline"/>
        <w:rPr>
          <w:ins w:id="284" w:author="Victor" w:date="2017-09-21T15:40:00Z"/>
          <w:rStyle w:val="eop"/>
        </w:rPr>
      </w:pPr>
      <w:r>
        <w:rPr>
          <w:rStyle w:val="normaltextrun"/>
          <w:i/>
          <w:iCs/>
        </w:rPr>
        <w:t>Dependências:</w:t>
      </w:r>
      <w:r>
        <w:rPr>
          <w:rStyle w:val="normaltextrun"/>
        </w:rPr>
        <w:t> </w:t>
      </w:r>
      <w:del w:id="285" w:author="Victor" w:date="2017-09-21T15:41:00Z">
        <w:r w:rsidDel="00741E1E">
          <w:rPr>
            <w:rStyle w:val="normaltextrun"/>
          </w:rPr>
          <w:delText>Nenhuma.</w:delText>
        </w:r>
        <w:r w:rsidDel="00741E1E">
          <w:rPr>
            <w:rStyle w:val="eop"/>
          </w:rPr>
          <w:delText> </w:delText>
        </w:r>
      </w:del>
      <w:ins w:id="286" w:author="Victor" w:date="2017-09-21T15:41:00Z">
        <w:r w:rsidR="00741E1E">
          <w:rPr>
            <w:rStyle w:val="normaltextrun"/>
          </w:rPr>
          <w:t>Verificar!</w:t>
        </w:r>
      </w:ins>
    </w:p>
    <w:p w:rsidR="00741E1E" w:rsidRDefault="00741E1E" w:rsidP="000B2A43">
      <w:pPr>
        <w:pStyle w:val="paragraph"/>
        <w:spacing w:before="0" w:beforeAutospacing="0" w:after="0" w:afterAutospacing="0"/>
        <w:jc w:val="both"/>
        <w:textAlignment w:val="baseline"/>
        <w:rPr>
          <w:ins w:id="287" w:author="Victor" w:date="2017-09-21T15:40:00Z"/>
          <w:rStyle w:val="eop"/>
        </w:rPr>
      </w:pPr>
    </w:p>
    <w:p w:rsidR="00741E1E" w:rsidDel="00C11BB3" w:rsidRDefault="00C11BB3" w:rsidP="000B2A43">
      <w:pPr>
        <w:pStyle w:val="paragraph"/>
        <w:spacing w:before="0" w:beforeAutospacing="0" w:after="0" w:afterAutospacing="0"/>
        <w:jc w:val="both"/>
        <w:textAlignment w:val="baseline"/>
        <w:rPr>
          <w:del w:id="288" w:author="Victor" w:date="2017-09-21T15:43:00Z"/>
          <w:rFonts w:ascii="Segoe UI" w:hAnsi="Segoe UI" w:cs="Segoe UI"/>
          <w:sz w:val="18"/>
          <w:szCs w:val="18"/>
        </w:rPr>
      </w:pPr>
      <w:ins w:id="289" w:author="Victor" w:date="2017-09-21T15:43:00Z">
        <w:r w:rsidDel="00C11BB3">
          <w:rPr>
            <w:rFonts w:ascii="Segoe UI" w:hAnsi="Segoe UI" w:cs="Segoe UI"/>
            <w:sz w:val="18"/>
            <w:szCs w:val="18"/>
          </w:rPr>
          <w:t xml:space="preserve"> </w:t>
        </w:r>
      </w:ins>
    </w:p>
    <w:p w:rsidR="000B2A43" w:rsidDel="00C11BB3" w:rsidRDefault="000B2A43" w:rsidP="000B2A43">
      <w:pPr>
        <w:pStyle w:val="paragraph"/>
        <w:spacing w:before="0" w:beforeAutospacing="0" w:after="0" w:afterAutospacing="0"/>
        <w:jc w:val="both"/>
        <w:textAlignment w:val="baseline"/>
        <w:rPr>
          <w:del w:id="290" w:author="Victor" w:date="2017-09-21T15:43:00Z"/>
          <w:rFonts w:ascii="Segoe UI" w:hAnsi="Segoe UI" w:cs="Segoe UI"/>
          <w:sz w:val="18"/>
          <w:szCs w:val="18"/>
        </w:rPr>
      </w:pPr>
      <w:del w:id="291" w:author="Victor" w:date="2017-09-21T15:43:00Z">
        <w:r w:rsidDel="00C11BB3">
          <w:rPr>
            <w:rStyle w:val="eop"/>
          </w:rPr>
          <w:delText> </w:delText>
        </w:r>
      </w:del>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[RF-17</w:t>
      </w:r>
      <w:r>
        <w:rPr>
          <w:rStyle w:val="contextualspellingandgrammarerror"/>
          <w:b/>
          <w:bCs/>
        </w:rPr>
        <w:t>] Redefinir</w:t>
      </w:r>
      <w:r>
        <w:rPr>
          <w:rStyle w:val="normaltextrun"/>
          <w:b/>
          <w:bCs/>
        </w:rPr>
        <w:t> permissões</w:t>
      </w:r>
      <w:r>
        <w:rPr>
          <w:rStyle w:val="eop"/>
        </w:rPr>
        <w:t> </w:t>
      </w:r>
      <w:ins w:id="292" w:author="Victor" w:date="2017-09-21T15:42:00Z">
        <w:r w:rsidR="00C11BB3">
          <w:rPr>
            <w:rStyle w:val="eop"/>
          </w:rPr>
          <w:t>em um projeto</w:t>
        </w:r>
      </w:ins>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O sistema deve gerenciar as permissões dos usuários cadastrados, as permissões possíveis são gerente ou colaborador. Um usuário pode ser apenas gerente ou apenas colaborador de um projeto, não podendo ser ambos. As restrições são sempre relativas a um projeto.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Ao Gerente de projeto é permitido: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Cadastrar projeto, </w:t>
      </w:r>
      <w:r>
        <w:rPr>
          <w:rStyle w:val="contextualspellingandgrammarerror"/>
        </w:rPr>
        <w:t>Consultar</w:t>
      </w:r>
      <w:r>
        <w:rPr>
          <w:rStyle w:val="normaltextrun"/>
        </w:rPr>
        <w:t> projeto, Atualizar projeto, Excluir projeto, Cadastrar requisito, Consultar requisito, Atualizar requisito, Excluir requisito, Adicionar colaborador, Consultar colaborador, Definir permissões e Excluir colaborador. Além disso, ainda são permitidas as ações de usuário, são elas: Consultar usuário, </w:t>
      </w:r>
      <w:r>
        <w:rPr>
          <w:rStyle w:val="contextualspellingandgrammarerror"/>
        </w:rPr>
        <w:t>Atualizar</w:t>
      </w:r>
      <w:r>
        <w:rPr>
          <w:rStyle w:val="normaltextrun"/>
        </w:rPr>
        <w:t> usuário, Atualizar usuário, Fazer </w:t>
      </w:r>
      <w:proofErr w:type="spellStart"/>
      <w:r>
        <w:rPr>
          <w:rStyle w:val="spellingerror"/>
        </w:rPr>
        <w:t>login</w:t>
      </w:r>
      <w:proofErr w:type="spellEnd"/>
      <w:r>
        <w:rPr>
          <w:rStyle w:val="normaltextrun"/>
        </w:rPr>
        <w:t>, Fazer </w:t>
      </w:r>
      <w:proofErr w:type="spellStart"/>
      <w:r>
        <w:rPr>
          <w:rStyle w:val="spellingerror"/>
        </w:rPr>
        <w:t>logout</w:t>
      </w:r>
      <w:proofErr w:type="spellEnd"/>
      <w:r>
        <w:rPr>
          <w:rStyle w:val="normaltextrun"/>
        </w:rPr>
        <w:t>, Alterar senha.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Ao colaborador é permitido: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Cadastrar requisito, </w:t>
      </w:r>
      <w:r>
        <w:rPr>
          <w:rStyle w:val="contextualspellingandgrammarerror"/>
        </w:rPr>
        <w:t>Consultar</w:t>
      </w:r>
      <w:r>
        <w:rPr>
          <w:rStyle w:val="normaltextrun"/>
        </w:rPr>
        <w:t xml:space="preserve"> requisito, Atualizar requisito, </w:t>
      </w:r>
      <w:del w:id="293" w:author="Victor" w:date="2017-09-21T15:42:00Z">
        <w:r w:rsidDel="00C11BB3">
          <w:rPr>
            <w:rStyle w:val="normaltextrun"/>
          </w:rPr>
          <w:delText xml:space="preserve">Excluir requisito </w:delText>
        </w:r>
      </w:del>
      <w:r>
        <w:rPr>
          <w:rStyle w:val="normaltextrun"/>
        </w:rPr>
        <w:t>e Consultar colaborador. Além disso, ainda são permitidas as ações de usuário, são elas: Consultar usuário, </w:t>
      </w:r>
      <w:r>
        <w:rPr>
          <w:rStyle w:val="contextualspellingandgrammarerror"/>
        </w:rPr>
        <w:t>Atualizar</w:t>
      </w:r>
      <w:r>
        <w:rPr>
          <w:rStyle w:val="normaltextrun"/>
        </w:rPr>
        <w:t> usuário, Atualizar usuário, Fazer </w:t>
      </w:r>
      <w:proofErr w:type="spellStart"/>
      <w:r>
        <w:rPr>
          <w:rStyle w:val="spellingerror"/>
        </w:rPr>
        <w:t>login</w:t>
      </w:r>
      <w:proofErr w:type="spellEnd"/>
      <w:r>
        <w:rPr>
          <w:rStyle w:val="normaltextrun"/>
        </w:rPr>
        <w:t>, Fazer </w:t>
      </w:r>
      <w:proofErr w:type="spellStart"/>
      <w:r>
        <w:rPr>
          <w:rStyle w:val="spellingerror"/>
        </w:rPr>
        <w:t>logout</w:t>
      </w:r>
      <w:proofErr w:type="spellEnd"/>
      <w:r>
        <w:rPr>
          <w:rStyle w:val="normaltextrun"/>
        </w:rPr>
        <w:t>, Alterar senha.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A um denominado ingressante, que não se cadastrou, é permitido: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Cadastrar usuário.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Média.</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Dependências:</w:t>
      </w:r>
      <w:r>
        <w:rPr>
          <w:rStyle w:val="normaltextrun"/>
        </w:rPr>
        <w:t> </w:t>
      </w:r>
      <w:del w:id="294" w:author="Victor" w:date="2017-09-21T15:42:00Z">
        <w:r w:rsidDel="00C11BB3">
          <w:rPr>
            <w:rStyle w:val="normaltextrun"/>
          </w:rPr>
          <w:delText>Nenhuma.</w:delText>
        </w:r>
      </w:del>
      <w:ins w:id="295" w:author="Victor" w:date="2017-09-21T15:42:00Z">
        <w:r w:rsidR="00C11BB3">
          <w:rPr>
            <w:rStyle w:val="normaltextrun"/>
          </w:rPr>
          <w:t>verificar!</w:t>
        </w:r>
      </w:ins>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b/>
          <w:bCs/>
        </w:rPr>
        <w:t>[RF-18</w:t>
      </w:r>
      <w:r>
        <w:rPr>
          <w:rStyle w:val="contextualspellingandgrammarerror"/>
          <w:b/>
          <w:bCs/>
        </w:rPr>
        <w:t>] Remover</w:t>
      </w:r>
      <w:r>
        <w:rPr>
          <w:rStyle w:val="normaltextrun"/>
          <w:b/>
          <w:bCs/>
        </w:rPr>
        <w:t> colaborador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O sistema deve permitir que o usuário </w:t>
      </w:r>
      <w:ins w:id="296" w:author="Victor" w:date="2017-09-21T15:43:00Z">
        <w:r w:rsidR="00C11BB3">
          <w:rPr>
            <w:rStyle w:val="normaltextrun"/>
          </w:rPr>
          <w:t xml:space="preserve">gerente </w:t>
        </w:r>
        <w:proofErr w:type="gramStart"/>
        <w:r w:rsidR="00C11BB3">
          <w:rPr>
            <w:rStyle w:val="normaltextrun"/>
          </w:rPr>
          <w:t>possa</w:t>
        </w:r>
        <w:proofErr w:type="gramEnd"/>
        <w:r w:rsidR="00C11BB3">
          <w:rPr>
            <w:rStyle w:val="normaltextrun"/>
          </w:rPr>
          <w:t xml:space="preserve"> </w:t>
        </w:r>
      </w:ins>
      <w:r>
        <w:rPr>
          <w:rStyle w:val="normaltextrun"/>
        </w:rPr>
        <w:t>remov</w:t>
      </w:r>
      <w:ins w:id="297" w:author="Victor" w:date="2017-09-21T15:43:00Z">
        <w:r w:rsidR="00C11BB3">
          <w:rPr>
            <w:rStyle w:val="normaltextrun"/>
          </w:rPr>
          <w:t>er</w:t>
        </w:r>
      </w:ins>
      <w:del w:id="298" w:author="Victor" w:date="2017-09-21T15:43:00Z">
        <w:r w:rsidDel="00C11BB3">
          <w:rPr>
            <w:rStyle w:val="normaltextrun"/>
          </w:rPr>
          <w:delText>a</w:delText>
        </w:r>
      </w:del>
      <w:r>
        <w:rPr>
          <w:rStyle w:val="normaltextrun"/>
        </w:rPr>
        <w:t xml:space="preserve"> um colaborador de um projeto do qual ele </w:t>
      </w:r>
      <w:ins w:id="299" w:author="Victor" w:date="2017-09-21T15:43:00Z">
        <w:r w:rsidR="00C11BB3">
          <w:rPr>
            <w:rStyle w:val="normaltextrun"/>
          </w:rPr>
          <w:t>gerencia</w:t>
        </w:r>
      </w:ins>
      <w:del w:id="300" w:author="Victor" w:date="2017-09-21T15:43:00Z">
        <w:r w:rsidDel="00C11BB3">
          <w:rPr>
            <w:rStyle w:val="normaltextrun"/>
          </w:rPr>
          <w:delText>participa, caso ele tenha permissão para isso</w:delText>
        </w:r>
      </w:del>
      <w:r>
        <w:rPr>
          <w:rStyle w:val="normaltextrun"/>
        </w:rPr>
        <w:t xml:space="preserve">. Além disso, o sistema também deve permitir que um colaborador de um projeto saia do projeto. </w:t>
      </w:r>
      <w:ins w:id="301" w:author="Victor" w:date="2017-09-21T15:44:00Z">
        <w:r w:rsidR="00C11BB3">
          <w:rPr>
            <w:rStyle w:val="normaltextrun"/>
          </w:rPr>
          <w:t xml:space="preserve">Contudo sua saída deve ser comunicada e confirmada pelo gerente do projeto. </w:t>
        </w:r>
      </w:ins>
      <w:r>
        <w:rPr>
          <w:rStyle w:val="normaltextrun"/>
        </w:rPr>
        <w:t>Em ambos os casos, o usuário deve confirmar que realmente deseja fazer isso.</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Solicitante:</w:t>
      </w:r>
      <w:r>
        <w:rPr>
          <w:rStyle w:val="normaltextrun"/>
        </w:rPr>
        <w:t> Victor.</w:t>
      </w:r>
      <w:r>
        <w:rPr>
          <w:rStyle w:val="eop"/>
        </w:rPr>
        <w:t> </w:t>
      </w:r>
    </w:p>
    <w:p w:rsidR="000B2A43" w:rsidRDefault="000B2A43" w:rsidP="000B2A43">
      <w:pPr>
        <w:pStyle w:val="paragraph"/>
        <w:spacing w:before="0" w:beforeAutospacing="0" w:after="0" w:afterAutospacing="0"/>
        <w:jc w:val="both"/>
        <w:textAlignment w:val="baseline"/>
        <w:rPr>
          <w:rFonts w:ascii="Segoe UI" w:hAnsi="Segoe UI" w:cs="Segoe UI"/>
          <w:sz w:val="18"/>
          <w:szCs w:val="18"/>
        </w:rPr>
      </w:pPr>
      <w:r>
        <w:rPr>
          <w:rStyle w:val="normaltextrun"/>
          <w:i/>
          <w:iCs/>
        </w:rPr>
        <w:t>Prioridade:</w:t>
      </w:r>
      <w:r>
        <w:rPr>
          <w:rStyle w:val="normaltextrun"/>
        </w:rPr>
        <w:t> Média.</w:t>
      </w:r>
      <w:r>
        <w:rPr>
          <w:rStyle w:val="eop"/>
        </w:rPr>
        <w:t> </w:t>
      </w:r>
    </w:p>
    <w:p w:rsidR="000B2A43" w:rsidRDefault="000B2A43" w:rsidP="000B2A43">
      <w:pPr>
        <w:pStyle w:val="paragraph"/>
        <w:spacing w:before="0" w:beforeAutospacing="0" w:after="0" w:afterAutospacing="0"/>
        <w:jc w:val="both"/>
        <w:textAlignment w:val="baseline"/>
        <w:rPr>
          <w:ins w:id="302" w:author="Victor" w:date="2017-09-21T15:44:00Z"/>
          <w:rStyle w:val="eop"/>
        </w:rPr>
      </w:pPr>
      <w:r>
        <w:rPr>
          <w:rStyle w:val="normaltextrun"/>
          <w:i/>
          <w:iCs/>
        </w:rPr>
        <w:t>Dependências:</w:t>
      </w:r>
      <w:r>
        <w:rPr>
          <w:rStyle w:val="normaltextrun"/>
        </w:rPr>
        <w:t> Nenhuma.</w:t>
      </w:r>
      <w:r>
        <w:rPr>
          <w:rStyle w:val="eop"/>
        </w:rPr>
        <w:t> </w:t>
      </w:r>
    </w:p>
    <w:p w:rsidR="00AB1268" w:rsidRDefault="00AB1268" w:rsidP="000B2A43">
      <w:pPr>
        <w:pStyle w:val="paragraph"/>
        <w:spacing w:before="0" w:beforeAutospacing="0" w:after="0" w:afterAutospacing="0"/>
        <w:jc w:val="both"/>
        <w:textAlignment w:val="baseline"/>
        <w:rPr>
          <w:ins w:id="303" w:author="Victor" w:date="2017-09-21T15:44:00Z"/>
          <w:rStyle w:val="eop"/>
        </w:rPr>
      </w:pPr>
    </w:p>
    <w:p w:rsidR="00AB1268" w:rsidDel="00AB1268" w:rsidRDefault="00AB1268" w:rsidP="000B2A43">
      <w:pPr>
        <w:pStyle w:val="paragraph"/>
        <w:spacing w:before="0" w:beforeAutospacing="0" w:after="0" w:afterAutospacing="0"/>
        <w:jc w:val="both"/>
        <w:textAlignment w:val="baseline"/>
        <w:rPr>
          <w:del w:id="304" w:author="Victor" w:date="2017-09-21T15:47:00Z"/>
          <w:rFonts w:ascii="Segoe UI" w:hAnsi="Segoe UI" w:cs="Segoe UI"/>
          <w:sz w:val="18"/>
          <w:szCs w:val="18"/>
        </w:rPr>
      </w:pPr>
    </w:p>
    <w:p w:rsidR="00780C93" w:rsidRDefault="00780C93"/>
    <w:sectPr w:rsidR="00780C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43"/>
    <w:rsid w:val="0000497B"/>
    <w:rsid w:val="000254FB"/>
    <w:rsid w:val="00073C91"/>
    <w:rsid w:val="000A3C13"/>
    <w:rsid w:val="000B2A43"/>
    <w:rsid w:val="000D1353"/>
    <w:rsid w:val="000D25BA"/>
    <w:rsid w:val="000F6409"/>
    <w:rsid w:val="00186F92"/>
    <w:rsid w:val="001C4461"/>
    <w:rsid w:val="00291A77"/>
    <w:rsid w:val="003363F4"/>
    <w:rsid w:val="003A6C13"/>
    <w:rsid w:val="00445A67"/>
    <w:rsid w:val="005930ED"/>
    <w:rsid w:val="006043C4"/>
    <w:rsid w:val="00647CE2"/>
    <w:rsid w:val="007369C9"/>
    <w:rsid w:val="00741E1E"/>
    <w:rsid w:val="00780C93"/>
    <w:rsid w:val="008A49C8"/>
    <w:rsid w:val="009205B1"/>
    <w:rsid w:val="0096688F"/>
    <w:rsid w:val="00996181"/>
    <w:rsid w:val="009F12EE"/>
    <w:rsid w:val="00A443F1"/>
    <w:rsid w:val="00AB1268"/>
    <w:rsid w:val="00AE6831"/>
    <w:rsid w:val="00C11BB3"/>
    <w:rsid w:val="00C41A94"/>
    <w:rsid w:val="00CD0697"/>
    <w:rsid w:val="00D97648"/>
    <w:rsid w:val="00E02CE7"/>
    <w:rsid w:val="00E75858"/>
    <w:rsid w:val="00F775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B2A4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0B2A43"/>
  </w:style>
  <w:style w:type="character" w:customStyle="1" w:styleId="eop">
    <w:name w:val="eop"/>
    <w:basedOn w:val="Fontepargpadro"/>
    <w:rsid w:val="000B2A43"/>
  </w:style>
  <w:style w:type="character" w:customStyle="1" w:styleId="contextualspellingandgrammarerror">
    <w:name w:val="contextualspellingandgrammarerror"/>
    <w:basedOn w:val="Fontepargpadro"/>
    <w:rsid w:val="000B2A43"/>
  </w:style>
  <w:style w:type="character" w:customStyle="1" w:styleId="spellingerror">
    <w:name w:val="spellingerror"/>
    <w:basedOn w:val="Fontepargpadro"/>
    <w:rsid w:val="000B2A43"/>
  </w:style>
  <w:style w:type="paragraph" w:styleId="Textodebalo">
    <w:name w:val="Balloon Text"/>
    <w:basedOn w:val="Normal"/>
    <w:link w:val="TextodebaloChar"/>
    <w:uiPriority w:val="99"/>
    <w:semiHidden/>
    <w:unhideWhenUsed/>
    <w:rsid w:val="00AB12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B12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B2A4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0B2A43"/>
  </w:style>
  <w:style w:type="character" w:customStyle="1" w:styleId="eop">
    <w:name w:val="eop"/>
    <w:basedOn w:val="Fontepargpadro"/>
    <w:rsid w:val="000B2A43"/>
  </w:style>
  <w:style w:type="character" w:customStyle="1" w:styleId="contextualspellingandgrammarerror">
    <w:name w:val="contextualspellingandgrammarerror"/>
    <w:basedOn w:val="Fontepargpadro"/>
    <w:rsid w:val="000B2A43"/>
  </w:style>
  <w:style w:type="character" w:customStyle="1" w:styleId="spellingerror">
    <w:name w:val="spellingerror"/>
    <w:basedOn w:val="Fontepargpadro"/>
    <w:rsid w:val="000B2A43"/>
  </w:style>
  <w:style w:type="paragraph" w:styleId="Textodebalo">
    <w:name w:val="Balloon Text"/>
    <w:basedOn w:val="Normal"/>
    <w:link w:val="TextodebaloChar"/>
    <w:uiPriority w:val="99"/>
    <w:semiHidden/>
    <w:unhideWhenUsed/>
    <w:rsid w:val="00AB126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B12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84188">
      <w:bodyDiv w:val="1"/>
      <w:marLeft w:val="0"/>
      <w:marRight w:val="0"/>
      <w:marTop w:val="0"/>
      <w:marBottom w:val="0"/>
      <w:divBdr>
        <w:top w:val="none" w:sz="0" w:space="0" w:color="auto"/>
        <w:left w:val="none" w:sz="0" w:space="0" w:color="auto"/>
        <w:bottom w:val="none" w:sz="0" w:space="0" w:color="auto"/>
        <w:right w:val="none" w:sz="0" w:space="0" w:color="auto"/>
      </w:divBdr>
      <w:divsChild>
        <w:div w:id="263848981">
          <w:marLeft w:val="0"/>
          <w:marRight w:val="0"/>
          <w:marTop w:val="0"/>
          <w:marBottom w:val="0"/>
          <w:divBdr>
            <w:top w:val="none" w:sz="0" w:space="0" w:color="auto"/>
            <w:left w:val="none" w:sz="0" w:space="0" w:color="auto"/>
            <w:bottom w:val="none" w:sz="0" w:space="0" w:color="auto"/>
            <w:right w:val="none" w:sz="0" w:space="0" w:color="auto"/>
          </w:divBdr>
        </w:div>
        <w:div w:id="302389161">
          <w:marLeft w:val="0"/>
          <w:marRight w:val="0"/>
          <w:marTop w:val="0"/>
          <w:marBottom w:val="0"/>
          <w:divBdr>
            <w:top w:val="none" w:sz="0" w:space="0" w:color="auto"/>
            <w:left w:val="none" w:sz="0" w:space="0" w:color="auto"/>
            <w:bottom w:val="none" w:sz="0" w:space="0" w:color="auto"/>
            <w:right w:val="none" w:sz="0" w:space="0" w:color="auto"/>
          </w:divBdr>
        </w:div>
        <w:div w:id="1125391797">
          <w:marLeft w:val="0"/>
          <w:marRight w:val="0"/>
          <w:marTop w:val="0"/>
          <w:marBottom w:val="0"/>
          <w:divBdr>
            <w:top w:val="none" w:sz="0" w:space="0" w:color="auto"/>
            <w:left w:val="none" w:sz="0" w:space="0" w:color="auto"/>
            <w:bottom w:val="none" w:sz="0" w:space="0" w:color="auto"/>
            <w:right w:val="none" w:sz="0" w:space="0" w:color="auto"/>
          </w:divBdr>
        </w:div>
        <w:div w:id="808127596">
          <w:marLeft w:val="0"/>
          <w:marRight w:val="0"/>
          <w:marTop w:val="0"/>
          <w:marBottom w:val="0"/>
          <w:divBdr>
            <w:top w:val="none" w:sz="0" w:space="0" w:color="auto"/>
            <w:left w:val="none" w:sz="0" w:space="0" w:color="auto"/>
            <w:bottom w:val="none" w:sz="0" w:space="0" w:color="auto"/>
            <w:right w:val="none" w:sz="0" w:space="0" w:color="auto"/>
          </w:divBdr>
        </w:div>
        <w:div w:id="470292017">
          <w:marLeft w:val="0"/>
          <w:marRight w:val="0"/>
          <w:marTop w:val="0"/>
          <w:marBottom w:val="0"/>
          <w:divBdr>
            <w:top w:val="none" w:sz="0" w:space="0" w:color="auto"/>
            <w:left w:val="none" w:sz="0" w:space="0" w:color="auto"/>
            <w:bottom w:val="none" w:sz="0" w:space="0" w:color="auto"/>
            <w:right w:val="none" w:sz="0" w:space="0" w:color="auto"/>
          </w:divBdr>
        </w:div>
        <w:div w:id="1944921018">
          <w:marLeft w:val="0"/>
          <w:marRight w:val="0"/>
          <w:marTop w:val="0"/>
          <w:marBottom w:val="0"/>
          <w:divBdr>
            <w:top w:val="none" w:sz="0" w:space="0" w:color="auto"/>
            <w:left w:val="none" w:sz="0" w:space="0" w:color="auto"/>
            <w:bottom w:val="none" w:sz="0" w:space="0" w:color="auto"/>
            <w:right w:val="none" w:sz="0" w:space="0" w:color="auto"/>
          </w:divBdr>
        </w:div>
        <w:div w:id="983122113">
          <w:marLeft w:val="0"/>
          <w:marRight w:val="0"/>
          <w:marTop w:val="0"/>
          <w:marBottom w:val="0"/>
          <w:divBdr>
            <w:top w:val="none" w:sz="0" w:space="0" w:color="auto"/>
            <w:left w:val="none" w:sz="0" w:space="0" w:color="auto"/>
            <w:bottom w:val="none" w:sz="0" w:space="0" w:color="auto"/>
            <w:right w:val="none" w:sz="0" w:space="0" w:color="auto"/>
          </w:divBdr>
        </w:div>
        <w:div w:id="1232883160">
          <w:marLeft w:val="0"/>
          <w:marRight w:val="0"/>
          <w:marTop w:val="0"/>
          <w:marBottom w:val="0"/>
          <w:divBdr>
            <w:top w:val="none" w:sz="0" w:space="0" w:color="auto"/>
            <w:left w:val="none" w:sz="0" w:space="0" w:color="auto"/>
            <w:bottom w:val="none" w:sz="0" w:space="0" w:color="auto"/>
            <w:right w:val="none" w:sz="0" w:space="0" w:color="auto"/>
          </w:divBdr>
        </w:div>
        <w:div w:id="100954883">
          <w:marLeft w:val="0"/>
          <w:marRight w:val="0"/>
          <w:marTop w:val="0"/>
          <w:marBottom w:val="0"/>
          <w:divBdr>
            <w:top w:val="none" w:sz="0" w:space="0" w:color="auto"/>
            <w:left w:val="none" w:sz="0" w:space="0" w:color="auto"/>
            <w:bottom w:val="none" w:sz="0" w:space="0" w:color="auto"/>
            <w:right w:val="none" w:sz="0" w:space="0" w:color="auto"/>
          </w:divBdr>
        </w:div>
        <w:div w:id="1703480118">
          <w:marLeft w:val="0"/>
          <w:marRight w:val="0"/>
          <w:marTop w:val="0"/>
          <w:marBottom w:val="0"/>
          <w:divBdr>
            <w:top w:val="none" w:sz="0" w:space="0" w:color="auto"/>
            <w:left w:val="none" w:sz="0" w:space="0" w:color="auto"/>
            <w:bottom w:val="none" w:sz="0" w:space="0" w:color="auto"/>
            <w:right w:val="none" w:sz="0" w:space="0" w:color="auto"/>
          </w:divBdr>
        </w:div>
        <w:div w:id="748843047">
          <w:marLeft w:val="0"/>
          <w:marRight w:val="0"/>
          <w:marTop w:val="0"/>
          <w:marBottom w:val="0"/>
          <w:divBdr>
            <w:top w:val="none" w:sz="0" w:space="0" w:color="auto"/>
            <w:left w:val="none" w:sz="0" w:space="0" w:color="auto"/>
            <w:bottom w:val="none" w:sz="0" w:space="0" w:color="auto"/>
            <w:right w:val="none" w:sz="0" w:space="0" w:color="auto"/>
          </w:divBdr>
        </w:div>
        <w:div w:id="896357848">
          <w:marLeft w:val="0"/>
          <w:marRight w:val="0"/>
          <w:marTop w:val="0"/>
          <w:marBottom w:val="0"/>
          <w:divBdr>
            <w:top w:val="none" w:sz="0" w:space="0" w:color="auto"/>
            <w:left w:val="none" w:sz="0" w:space="0" w:color="auto"/>
            <w:bottom w:val="none" w:sz="0" w:space="0" w:color="auto"/>
            <w:right w:val="none" w:sz="0" w:space="0" w:color="auto"/>
          </w:divBdr>
        </w:div>
        <w:div w:id="1354720880">
          <w:marLeft w:val="0"/>
          <w:marRight w:val="0"/>
          <w:marTop w:val="0"/>
          <w:marBottom w:val="0"/>
          <w:divBdr>
            <w:top w:val="none" w:sz="0" w:space="0" w:color="auto"/>
            <w:left w:val="none" w:sz="0" w:space="0" w:color="auto"/>
            <w:bottom w:val="none" w:sz="0" w:space="0" w:color="auto"/>
            <w:right w:val="none" w:sz="0" w:space="0" w:color="auto"/>
          </w:divBdr>
        </w:div>
        <w:div w:id="2016498502">
          <w:marLeft w:val="0"/>
          <w:marRight w:val="0"/>
          <w:marTop w:val="0"/>
          <w:marBottom w:val="0"/>
          <w:divBdr>
            <w:top w:val="none" w:sz="0" w:space="0" w:color="auto"/>
            <w:left w:val="none" w:sz="0" w:space="0" w:color="auto"/>
            <w:bottom w:val="none" w:sz="0" w:space="0" w:color="auto"/>
            <w:right w:val="none" w:sz="0" w:space="0" w:color="auto"/>
          </w:divBdr>
        </w:div>
        <w:div w:id="1152059681">
          <w:marLeft w:val="0"/>
          <w:marRight w:val="0"/>
          <w:marTop w:val="0"/>
          <w:marBottom w:val="0"/>
          <w:divBdr>
            <w:top w:val="none" w:sz="0" w:space="0" w:color="auto"/>
            <w:left w:val="none" w:sz="0" w:space="0" w:color="auto"/>
            <w:bottom w:val="none" w:sz="0" w:space="0" w:color="auto"/>
            <w:right w:val="none" w:sz="0" w:space="0" w:color="auto"/>
          </w:divBdr>
        </w:div>
        <w:div w:id="779960367">
          <w:marLeft w:val="0"/>
          <w:marRight w:val="0"/>
          <w:marTop w:val="0"/>
          <w:marBottom w:val="0"/>
          <w:divBdr>
            <w:top w:val="none" w:sz="0" w:space="0" w:color="auto"/>
            <w:left w:val="none" w:sz="0" w:space="0" w:color="auto"/>
            <w:bottom w:val="none" w:sz="0" w:space="0" w:color="auto"/>
            <w:right w:val="none" w:sz="0" w:space="0" w:color="auto"/>
          </w:divBdr>
        </w:div>
        <w:div w:id="1757827265">
          <w:marLeft w:val="0"/>
          <w:marRight w:val="0"/>
          <w:marTop w:val="0"/>
          <w:marBottom w:val="0"/>
          <w:divBdr>
            <w:top w:val="none" w:sz="0" w:space="0" w:color="auto"/>
            <w:left w:val="none" w:sz="0" w:space="0" w:color="auto"/>
            <w:bottom w:val="none" w:sz="0" w:space="0" w:color="auto"/>
            <w:right w:val="none" w:sz="0" w:space="0" w:color="auto"/>
          </w:divBdr>
        </w:div>
        <w:div w:id="181942179">
          <w:marLeft w:val="0"/>
          <w:marRight w:val="0"/>
          <w:marTop w:val="0"/>
          <w:marBottom w:val="0"/>
          <w:divBdr>
            <w:top w:val="none" w:sz="0" w:space="0" w:color="auto"/>
            <w:left w:val="none" w:sz="0" w:space="0" w:color="auto"/>
            <w:bottom w:val="none" w:sz="0" w:space="0" w:color="auto"/>
            <w:right w:val="none" w:sz="0" w:space="0" w:color="auto"/>
          </w:divBdr>
        </w:div>
        <w:div w:id="143008446">
          <w:marLeft w:val="0"/>
          <w:marRight w:val="0"/>
          <w:marTop w:val="0"/>
          <w:marBottom w:val="0"/>
          <w:divBdr>
            <w:top w:val="none" w:sz="0" w:space="0" w:color="auto"/>
            <w:left w:val="none" w:sz="0" w:space="0" w:color="auto"/>
            <w:bottom w:val="none" w:sz="0" w:space="0" w:color="auto"/>
            <w:right w:val="none" w:sz="0" w:space="0" w:color="auto"/>
          </w:divBdr>
        </w:div>
        <w:div w:id="1639334686">
          <w:marLeft w:val="0"/>
          <w:marRight w:val="0"/>
          <w:marTop w:val="0"/>
          <w:marBottom w:val="0"/>
          <w:divBdr>
            <w:top w:val="none" w:sz="0" w:space="0" w:color="auto"/>
            <w:left w:val="none" w:sz="0" w:space="0" w:color="auto"/>
            <w:bottom w:val="none" w:sz="0" w:space="0" w:color="auto"/>
            <w:right w:val="none" w:sz="0" w:space="0" w:color="auto"/>
          </w:divBdr>
        </w:div>
        <w:div w:id="2040156275">
          <w:marLeft w:val="0"/>
          <w:marRight w:val="0"/>
          <w:marTop w:val="0"/>
          <w:marBottom w:val="0"/>
          <w:divBdr>
            <w:top w:val="none" w:sz="0" w:space="0" w:color="auto"/>
            <w:left w:val="none" w:sz="0" w:space="0" w:color="auto"/>
            <w:bottom w:val="none" w:sz="0" w:space="0" w:color="auto"/>
            <w:right w:val="none" w:sz="0" w:space="0" w:color="auto"/>
          </w:divBdr>
        </w:div>
        <w:div w:id="1585646171">
          <w:marLeft w:val="0"/>
          <w:marRight w:val="0"/>
          <w:marTop w:val="0"/>
          <w:marBottom w:val="0"/>
          <w:divBdr>
            <w:top w:val="none" w:sz="0" w:space="0" w:color="auto"/>
            <w:left w:val="none" w:sz="0" w:space="0" w:color="auto"/>
            <w:bottom w:val="none" w:sz="0" w:space="0" w:color="auto"/>
            <w:right w:val="none" w:sz="0" w:space="0" w:color="auto"/>
          </w:divBdr>
        </w:div>
        <w:div w:id="1271428980">
          <w:marLeft w:val="0"/>
          <w:marRight w:val="0"/>
          <w:marTop w:val="0"/>
          <w:marBottom w:val="0"/>
          <w:divBdr>
            <w:top w:val="none" w:sz="0" w:space="0" w:color="auto"/>
            <w:left w:val="none" w:sz="0" w:space="0" w:color="auto"/>
            <w:bottom w:val="none" w:sz="0" w:space="0" w:color="auto"/>
            <w:right w:val="none" w:sz="0" w:space="0" w:color="auto"/>
          </w:divBdr>
        </w:div>
        <w:div w:id="1450587517">
          <w:marLeft w:val="0"/>
          <w:marRight w:val="0"/>
          <w:marTop w:val="0"/>
          <w:marBottom w:val="0"/>
          <w:divBdr>
            <w:top w:val="none" w:sz="0" w:space="0" w:color="auto"/>
            <w:left w:val="none" w:sz="0" w:space="0" w:color="auto"/>
            <w:bottom w:val="none" w:sz="0" w:space="0" w:color="auto"/>
            <w:right w:val="none" w:sz="0" w:space="0" w:color="auto"/>
          </w:divBdr>
        </w:div>
        <w:div w:id="602880389">
          <w:marLeft w:val="0"/>
          <w:marRight w:val="0"/>
          <w:marTop w:val="0"/>
          <w:marBottom w:val="0"/>
          <w:divBdr>
            <w:top w:val="none" w:sz="0" w:space="0" w:color="auto"/>
            <w:left w:val="none" w:sz="0" w:space="0" w:color="auto"/>
            <w:bottom w:val="none" w:sz="0" w:space="0" w:color="auto"/>
            <w:right w:val="none" w:sz="0" w:space="0" w:color="auto"/>
          </w:divBdr>
        </w:div>
        <w:div w:id="1121025218">
          <w:marLeft w:val="0"/>
          <w:marRight w:val="0"/>
          <w:marTop w:val="0"/>
          <w:marBottom w:val="0"/>
          <w:divBdr>
            <w:top w:val="none" w:sz="0" w:space="0" w:color="auto"/>
            <w:left w:val="none" w:sz="0" w:space="0" w:color="auto"/>
            <w:bottom w:val="none" w:sz="0" w:space="0" w:color="auto"/>
            <w:right w:val="none" w:sz="0" w:space="0" w:color="auto"/>
          </w:divBdr>
        </w:div>
        <w:div w:id="1028988750">
          <w:marLeft w:val="0"/>
          <w:marRight w:val="0"/>
          <w:marTop w:val="0"/>
          <w:marBottom w:val="0"/>
          <w:divBdr>
            <w:top w:val="none" w:sz="0" w:space="0" w:color="auto"/>
            <w:left w:val="none" w:sz="0" w:space="0" w:color="auto"/>
            <w:bottom w:val="none" w:sz="0" w:space="0" w:color="auto"/>
            <w:right w:val="none" w:sz="0" w:space="0" w:color="auto"/>
          </w:divBdr>
        </w:div>
        <w:div w:id="1907304251">
          <w:marLeft w:val="0"/>
          <w:marRight w:val="0"/>
          <w:marTop w:val="0"/>
          <w:marBottom w:val="0"/>
          <w:divBdr>
            <w:top w:val="none" w:sz="0" w:space="0" w:color="auto"/>
            <w:left w:val="none" w:sz="0" w:space="0" w:color="auto"/>
            <w:bottom w:val="none" w:sz="0" w:space="0" w:color="auto"/>
            <w:right w:val="none" w:sz="0" w:space="0" w:color="auto"/>
          </w:divBdr>
        </w:div>
        <w:div w:id="475227007">
          <w:marLeft w:val="0"/>
          <w:marRight w:val="0"/>
          <w:marTop w:val="0"/>
          <w:marBottom w:val="0"/>
          <w:divBdr>
            <w:top w:val="none" w:sz="0" w:space="0" w:color="auto"/>
            <w:left w:val="none" w:sz="0" w:space="0" w:color="auto"/>
            <w:bottom w:val="none" w:sz="0" w:space="0" w:color="auto"/>
            <w:right w:val="none" w:sz="0" w:space="0" w:color="auto"/>
          </w:divBdr>
        </w:div>
        <w:div w:id="915944942">
          <w:marLeft w:val="0"/>
          <w:marRight w:val="0"/>
          <w:marTop w:val="0"/>
          <w:marBottom w:val="0"/>
          <w:divBdr>
            <w:top w:val="none" w:sz="0" w:space="0" w:color="auto"/>
            <w:left w:val="none" w:sz="0" w:space="0" w:color="auto"/>
            <w:bottom w:val="none" w:sz="0" w:space="0" w:color="auto"/>
            <w:right w:val="none" w:sz="0" w:space="0" w:color="auto"/>
          </w:divBdr>
        </w:div>
        <w:div w:id="116144354">
          <w:marLeft w:val="0"/>
          <w:marRight w:val="0"/>
          <w:marTop w:val="0"/>
          <w:marBottom w:val="0"/>
          <w:divBdr>
            <w:top w:val="none" w:sz="0" w:space="0" w:color="auto"/>
            <w:left w:val="none" w:sz="0" w:space="0" w:color="auto"/>
            <w:bottom w:val="none" w:sz="0" w:space="0" w:color="auto"/>
            <w:right w:val="none" w:sz="0" w:space="0" w:color="auto"/>
          </w:divBdr>
        </w:div>
        <w:div w:id="1084188224">
          <w:marLeft w:val="0"/>
          <w:marRight w:val="0"/>
          <w:marTop w:val="0"/>
          <w:marBottom w:val="0"/>
          <w:divBdr>
            <w:top w:val="none" w:sz="0" w:space="0" w:color="auto"/>
            <w:left w:val="none" w:sz="0" w:space="0" w:color="auto"/>
            <w:bottom w:val="none" w:sz="0" w:space="0" w:color="auto"/>
            <w:right w:val="none" w:sz="0" w:space="0" w:color="auto"/>
          </w:divBdr>
        </w:div>
        <w:div w:id="1259485637">
          <w:marLeft w:val="0"/>
          <w:marRight w:val="0"/>
          <w:marTop w:val="0"/>
          <w:marBottom w:val="0"/>
          <w:divBdr>
            <w:top w:val="none" w:sz="0" w:space="0" w:color="auto"/>
            <w:left w:val="none" w:sz="0" w:space="0" w:color="auto"/>
            <w:bottom w:val="none" w:sz="0" w:space="0" w:color="auto"/>
            <w:right w:val="none" w:sz="0" w:space="0" w:color="auto"/>
          </w:divBdr>
        </w:div>
        <w:div w:id="1121799922">
          <w:marLeft w:val="0"/>
          <w:marRight w:val="0"/>
          <w:marTop w:val="0"/>
          <w:marBottom w:val="0"/>
          <w:divBdr>
            <w:top w:val="none" w:sz="0" w:space="0" w:color="auto"/>
            <w:left w:val="none" w:sz="0" w:space="0" w:color="auto"/>
            <w:bottom w:val="none" w:sz="0" w:space="0" w:color="auto"/>
            <w:right w:val="none" w:sz="0" w:space="0" w:color="auto"/>
          </w:divBdr>
        </w:div>
        <w:div w:id="968512417">
          <w:marLeft w:val="0"/>
          <w:marRight w:val="0"/>
          <w:marTop w:val="0"/>
          <w:marBottom w:val="0"/>
          <w:divBdr>
            <w:top w:val="none" w:sz="0" w:space="0" w:color="auto"/>
            <w:left w:val="none" w:sz="0" w:space="0" w:color="auto"/>
            <w:bottom w:val="none" w:sz="0" w:space="0" w:color="auto"/>
            <w:right w:val="none" w:sz="0" w:space="0" w:color="auto"/>
          </w:divBdr>
        </w:div>
        <w:div w:id="1656103355">
          <w:marLeft w:val="0"/>
          <w:marRight w:val="0"/>
          <w:marTop w:val="0"/>
          <w:marBottom w:val="0"/>
          <w:divBdr>
            <w:top w:val="none" w:sz="0" w:space="0" w:color="auto"/>
            <w:left w:val="none" w:sz="0" w:space="0" w:color="auto"/>
            <w:bottom w:val="none" w:sz="0" w:space="0" w:color="auto"/>
            <w:right w:val="none" w:sz="0" w:space="0" w:color="auto"/>
          </w:divBdr>
        </w:div>
        <w:div w:id="299769897">
          <w:marLeft w:val="0"/>
          <w:marRight w:val="0"/>
          <w:marTop w:val="0"/>
          <w:marBottom w:val="0"/>
          <w:divBdr>
            <w:top w:val="none" w:sz="0" w:space="0" w:color="auto"/>
            <w:left w:val="none" w:sz="0" w:space="0" w:color="auto"/>
            <w:bottom w:val="none" w:sz="0" w:space="0" w:color="auto"/>
            <w:right w:val="none" w:sz="0" w:space="0" w:color="auto"/>
          </w:divBdr>
        </w:div>
        <w:div w:id="1142965283">
          <w:marLeft w:val="0"/>
          <w:marRight w:val="0"/>
          <w:marTop w:val="0"/>
          <w:marBottom w:val="0"/>
          <w:divBdr>
            <w:top w:val="none" w:sz="0" w:space="0" w:color="auto"/>
            <w:left w:val="none" w:sz="0" w:space="0" w:color="auto"/>
            <w:bottom w:val="none" w:sz="0" w:space="0" w:color="auto"/>
            <w:right w:val="none" w:sz="0" w:space="0" w:color="auto"/>
          </w:divBdr>
        </w:div>
        <w:div w:id="2079862920">
          <w:marLeft w:val="0"/>
          <w:marRight w:val="0"/>
          <w:marTop w:val="0"/>
          <w:marBottom w:val="0"/>
          <w:divBdr>
            <w:top w:val="none" w:sz="0" w:space="0" w:color="auto"/>
            <w:left w:val="none" w:sz="0" w:space="0" w:color="auto"/>
            <w:bottom w:val="none" w:sz="0" w:space="0" w:color="auto"/>
            <w:right w:val="none" w:sz="0" w:space="0" w:color="auto"/>
          </w:divBdr>
        </w:div>
        <w:div w:id="1517572400">
          <w:marLeft w:val="0"/>
          <w:marRight w:val="0"/>
          <w:marTop w:val="0"/>
          <w:marBottom w:val="0"/>
          <w:divBdr>
            <w:top w:val="none" w:sz="0" w:space="0" w:color="auto"/>
            <w:left w:val="none" w:sz="0" w:space="0" w:color="auto"/>
            <w:bottom w:val="none" w:sz="0" w:space="0" w:color="auto"/>
            <w:right w:val="none" w:sz="0" w:space="0" w:color="auto"/>
          </w:divBdr>
        </w:div>
        <w:div w:id="929581154">
          <w:marLeft w:val="0"/>
          <w:marRight w:val="0"/>
          <w:marTop w:val="0"/>
          <w:marBottom w:val="0"/>
          <w:divBdr>
            <w:top w:val="none" w:sz="0" w:space="0" w:color="auto"/>
            <w:left w:val="none" w:sz="0" w:space="0" w:color="auto"/>
            <w:bottom w:val="none" w:sz="0" w:space="0" w:color="auto"/>
            <w:right w:val="none" w:sz="0" w:space="0" w:color="auto"/>
          </w:divBdr>
        </w:div>
        <w:div w:id="1784350103">
          <w:marLeft w:val="0"/>
          <w:marRight w:val="0"/>
          <w:marTop w:val="0"/>
          <w:marBottom w:val="0"/>
          <w:divBdr>
            <w:top w:val="none" w:sz="0" w:space="0" w:color="auto"/>
            <w:left w:val="none" w:sz="0" w:space="0" w:color="auto"/>
            <w:bottom w:val="none" w:sz="0" w:space="0" w:color="auto"/>
            <w:right w:val="none" w:sz="0" w:space="0" w:color="auto"/>
          </w:divBdr>
        </w:div>
        <w:div w:id="56248130">
          <w:marLeft w:val="0"/>
          <w:marRight w:val="0"/>
          <w:marTop w:val="0"/>
          <w:marBottom w:val="0"/>
          <w:divBdr>
            <w:top w:val="none" w:sz="0" w:space="0" w:color="auto"/>
            <w:left w:val="none" w:sz="0" w:space="0" w:color="auto"/>
            <w:bottom w:val="none" w:sz="0" w:space="0" w:color="auto"/>
            <w:right w:val="none" w:sz="0" w:space="0" w:color="auto"/>
          </w:divBdr>
        </w:div>
        <w:div w:id="1431508670">
          <w:marLeft w:val="0"/>
          <w:marRight w:val="0"/>
          <w:marTop w:val="0"/>
          <w:marBottom w:val="0"/>
          <w:divBdr>
            <w:top w:val="none" w:sz="0" w:space="0" w:color="auto"/>
            <w:left w:val="none" w:sz="0" w:space="0" w:color="auto"/>
            <w:bottom w:val="none" w:sz="0" w:space="0" w:color="auto"/>
            <w:right w:val="none" w:sz="0" w:space="0" w:color="auto"/>
          </w:divBdr>
        </w:div>
        <w:div w:id="219941610">
          <w:marLeft w:val="0"/>
          <w:marRight w:val="0"/>
          <w:marTop w:val="0"/>
          <w:marBottom w:val="0"/>
          <w:divBdr>
            <w:top w:val="none" w:sz="0" w:space="0" w:color="auto"/>
            <w:left w:val="none" w:sz="0" w:space="0" w:color="auto"/>
            <w:bottom w:val="none" w:sz="0" w:space="0" w:color="auto"/>
            <w:right w:val="none" w:sz="0" w:space="0" w:color="auto"/>
          </w:divBdr>
        </w:div>
        <w:div w:id="1079063949">
          <w:marLeft w:val="0"/>
          <w:marRight w:val="0"/>
          <w:marTop w:val="0"/>
          <w:marBottom w:val="0"/>
          <w:divBdr>
            <w:top w:val="none" w:sz="0" w:space="0" w:color="auto"/>
            <w:left w:val="none" w:sz="0" w:space="0" w:color="auto"/>
            <w:bottom w:val="none" w:sz="0" w:space="0" w:color="auto"/>
            <w:right w:val="none" w:sz="0" w:space="0" w:color="auto"/>
          </w:divBdr>
        </w:div>
        <w:div w:id="1739092599">
          <w:marLeft w:val="0"/>
          <w:marRight w:val="0"/>
          <w:marTop w:val="0"/>
          <w:marBottom w:val="0"/>
          <w:divBdr>
            <w:top w:val="none" w:sz="0" w:space="0" w:color="auto"/>
            <w:left w:val="none" w:sz="0" w:space="0" w:color="auto"/>
            <w:bottom w:val="none" w:sz="0" w:space="0" w:color="auto"/>
            <w:right w:val="none" w:sz="0" w:space="0" w:color="auto"/>
          </w:divBdr>
        </w:div>
        <w:div w:id="1784422545">
          <w:marLeft w:val="0"/>
          <w:marRight w:val="0"/>
          <w:marTop w:val="0"/>
          <w:marBottom w:val="0"/>
          <w:divBdr>
            <w:top w:val="none" w:sz="0" w:space="0" w:color="auto"/>
            <w:left w:val="none" w:sz="0" w:space="0" w:color="auto"/>
            <w:bottom w:val="none" w:sz="0" w:space="0" w:color="auto"/>
            <w:right w:val="none" w:sz="0" w:space="0" w:color="auto"/>
          </w:divBdr>
        </w:div>
        <w:div w:id="1687251033">
          <w:marLeft w:val="0"/>
          <w:marRight w:val="0"/>
          <w:marTop w:val="0"/>
          <w:marBottom w:val="0"/>
          <w:divBdr>
            <w:top w:val="none" w:sz="0" w:space="0" w:color="auto"/>
            <w:left w:val="none" w:sz="0" w:space="0" w:color="auto"/>
            <w:bottom w:val="none" w:sz="0" w:space="0" w:color="auto"/>
            <w:right w:val="none" w:sz="0" w:space="0" w:color="auto"/>
          </w:divBdr>
        </w:div>
        <w:div w:id="942036050">
          <w:marLeft w:val="0"/>
          <w:marRight w:val="0"/>
          <w:marTop w:val="0"/>
          <w:marBottom w:val="0"/>
          <w:divBdr>
            <w:top w:val="none" w:sz="0" w:space="0" w:color="auto"/>
            <w:left w:val="none" w:sz="0" w:space="0" w:color="auto"/>
            <w:bottom w:val="none" w:sz="0" w:space="0" w:color="auto"/>
            <w:right w:val="none" w:sz="0" w:space="0" w:color="auto"/>
          </w:divBdr>
        </w:div>
        <w:div w:id="2091467623">
          <w:marLeft w:val="0"/>
          <w:marRight w:val="0"/>
          <w:marTop w:val="0"/>
          <w:marBottom w:val="0"/>
          <w:divBdr>
            <w:top w:val="none" w:sz="0" w:space="0" w:color="auto"/>
            <w:left w:val="none" w:sz="0" w:space="0" w:color="auto"/>
            <w:bottom w:val="none" w:sz="0" w:space="0" w:color="auto"/>
            <w:right w:val="none" w:sz="0" w:space="0" w:color="auto"/>
          </w:divBdr>
        </w:div>
        <w:div w:id="1638535841">
          <w:marLeft w:val="0"/>
          <w:marRight w:val="0"/>
          <w:marTop w:val="0"/>
          <w:marBottom w:val="0"/>
          <w:divBdr>
            <w:top w:val="none" w:sz="0" w:space="0" w:color="auto"/>
            <w:left w:val="none" w:sz="0" w:space="0" w:color="auto"/>
            <w:bottom w:val="none" w:sz="0" w:space="0" w:color="auto"/>
            <w:right w:val="none" w:sz="0" w:space="0" w:color="auto"/>
          </w:divBdr>
        </w:div>
        <w:div w:id="778454217">
          <w:marLeft w:val="0"/>
          <w:marRight w:val="0"/>
          <w:marTop w:val="0"/>
          <w:marBottom w:val="0"/>
          <w:divBdr>
            <w:top w:val="none" w:sz="0" w:space="0" w:color="auto"/>
            <w:left w:val="none" w:sz="0" w:space="0" w:color="auto"/>
            <w:bottom w:val="none" w:sz="0" w:space="0" w:color="auto"/>
            <w:right w:val="none" w:sz="0" w:space="0" w:color="auto"/>
          </w:divBdr>
        </w:div>
        <w:div w:id="2000380237">
          <w:marLeft w:val="0"/>
          <w:marRight w:val="0"/>
          <w:marTop w:val="0"/>
          <w:marBottom w:val="0"/>
          <w:divBdr>
            <w:top w:val="none" w:sz="0" w:space="0" w:color="auto"/>
            <w:left w:val="none" w:sz="0" w:space="0" w:color="auto"/>
            <w:bottom w:val="none" w:sz="0" w:space="0" w:color="auto"/>
            <w:right w:val="none" w:sz="0" w:space="0" w:color="auto"/>
          </w:divBdr>
        </w:div>
        <w:div w:id="1852068986">
          <w:marLeft w:val="0"/>
          <w:marRight w:val="0"/>
          <w:marTop w:val="0"/>
          <w:marBottom w:val="0"/>
          <w:divBdr>
            <w:top w:val="none" w:sz="0" w:space="0" w:color="auto"/>
            <w:left w:val="none" w:sz="0" w:space="0" w:color="auto"/>
            <w:bottom w:val="none" w:sz="0" w:space="0" w:color="auto"/>
            <w:right w:val="none" w:sz="0" w:space="0" w:color="auto"/>
          </w:divBdr>
        </w:div>
        <w:div w:id="1839076826">
          <w:marLeft w:val="0"/>
          <w:marRight w:val="0"/>
          <w:marTop w:val="0"/>
          <w:marBottom w:val="0"/>
          <w:divBdr>
            <w:top w:val="none" w:sz="0" w:space="0" w:color="auto"/>
            <w:left w:val="none" w:sz="0" w:space="0" w:color="auto"/>
            <w:bottom w:val="none" w:sz="0" w:space="0" w:color="auto"/>
            <w:right w:val="none" w:sz="0" w:space="0" w:color="auto"/>
          </w:divBdr>
        </w:div>
        <w:div w:id="1338771722">
          <w:marLeft w:val="0"/>
          <w:marRight w:val="0"/>
          <w:marTop w:val="0"/>
          <w:marBottom w:val="0"/>
          <w:divBdr>
            <w:top w:val="none" w:sz="0" w:space="0" w:color="auto"/>
            <w:left w:val="none" w:sz="0" w:space="0" w:color="auto"/>
            <w:bottom w:val="none" w:sz="0" w:space="0" w:color="auto"/>
            <w:right w:val="none" w:sz="0" w:space="0" w:color="auto"/>
          </w:divBdr>
        </w:div>
        <w:div w:id="1395199411">
          <w:marLeft w:val="0"/>
          <w:marRight w:val="0"/>
          <w:marTop w:val="0"/>
          <w:marBottom w:val="0"/>
          <w:divBdr>
            <w:top w:val="none" w:sz="0" w:space="0" w:color="auto"/>
            <w:left w:val="none" w:sz="0" w:space="0" w:color="auto"/>
            <w:bottom w:val="none" w:sz="0" w:space="0" w:color="auto"/>
            <w:right w:val="none" w:sz="0" w:space="0" w:color="auto"/>
          </w:divBdr>
        </w:div>
        <w:div w:id="597904003">
          <w:marLeft w:val="0"/>
          <w:marRight w:val="0"/>
          <w:marTop w:val="0"/>
          <w:marBottom w:val="0"/>
          <w:divBdr>
            <w:top w:val="none" w:sz="0" w:space="0" w:color="auto"/>
            <w:left w:val="none" w:sz="0" w:space="0" w:color="auto"/>
            <w:bottom w:val="none" w:sz="0" w:space="0" w:color="auto"/>
            <w:right w:val="none" w:sz="0" w:space="0" w:color="auto"/>
          </w:divBdr>
        </w:div>
        <w:div w:id="487551886">
          <w:marLeft w:val="0"/>
          <w:marRight w:val="0"/>
          <w:marTop w:val="0"/>
          <w:marBottom w:val="0"/>
          <w:divBdr>
            <w:top w:val="none" w:sz="0" w:space="0" w:color="auto"/>
            <w:left w:val="none" w:sz="0" w:space="0" w:color="auto"/>
            <w:bottom w:val="none" w:sz="0" w:space="0" w:color="auto"/>
            <w:right w:val="none" w:sz="0" w:space="0" w:color="auto"/>
          </w:divBdr>
        </w:div>
        <w:div w:id="646202783">
          <w:marLeft w:val="0"/>
          <w:marRight w:val="0"/>
          <w:marTop w:val="0"/>
          <w:marBottom w:val="0"/>
          <w:divBdr>
            <w:top w:val="none" w:sz="0" w:space="0" w:color="auto"/>
            <w:left w:val="none" w:sz="0" w:space="0" w:color="auto"/>
            <w:bottom w:val="none" w:sz="0" w:space="0" w:color="auto"/>
            <w:right w:val="none" w:sz="0" w:space="0" w:color="auto"/>
          </w:divBdr>
        </w:div>
        <w:div w:id="322389809">
          <w:marLeft w:val="0"/>
          <w:marRight w:val="0"/>
          <w:marTop w:val="0"/>
          <w:marBottom w:val="0"/>
          <w:divBdr>
            <w:top w:val="none" w:sz="0" w:space="0" w:color="auto"/>
            <w:left w:val="none" w:sz="0" w:space="0" w:color="auto"/>
            <w:bottom w:val="none" w:sz="0" w:space="0" w:color="auto"/>
            <w:right w:val="none" w:sz="0" w:space="0" w:color="auto"/>
          </w:divBdr>
        </w:div>
        <w:div w:id="1132283099">
          <w:marLeft w:val="0"/>
          <w:marRight w:val="0"/>
          <w:marTop w:val="0"/>
          <w:marBottom w:val="0"/>
          <w:divBdr>
            <w:top w:val="none" w:sz="0" w:space="0" w:color="auto"/>
            <w:left w:val="none" w:sz="0" w:space="0" w:color="auto"/>
            <w:bottom w:val="none" w:sz="0" w:space="0" w:color="auto"/>
            <w:right w:val="none" w:sz="0" w:space="0" w:color="auto"/>
          </w:divBdr>
        </w:div>
        <w:div w:id="272985286">
          <w:marLeft w:val="0"/>
          <w:marRight w:val="0"/>
          <w:marTop w:val="0"/>
          <w:marBottom w:val="0"/>
          <w:divBdr>
            <w:top w:val="none" w:sz="0" w:space="0" w:color="auto"/>
            <w:left w:val="none" w:sz="0" w:space="0" w:color="auto"/>
            <w:bottom w:val="none" w:sz="0" w:space="0" w:color="auto"/>
            <w:right w:val="none" w:sz="0" w:space="0" w:color="auto"/>
          </w:divBdr>
        </w:div>
        <w:div w:id="2137675374">
          <w:marLeft w:val="0"/>
          <w:marRight w:val="0"/>
          <w:marTop w:val="0"/>
          <w:marBottom w:val="0"/>
          <w:divBdr>
            <w:top w:val="none" w:sz="0" w:space="0" w:color="auto"/>
            <w:left w:val="none" w:sz="0" w:space="0" w:color="auto"/>
            <w:bottom w:val="none" w:sz="0" w:space="0" w:color="auto"/>
            <w:right w:val="none" w:sz="0" w:space="0" w:color="auto"/>
          </w:divBdr>
        </w:div>
        <w:div w:id="1521358393">
          <w:marLeft w:val="0"/>
          <w:marRight w:val="0"/>
          <w:marTop w:val="0"/>
          <w:marBottom w:val="0"/>
          <w:divBdr>
            <w:top w:val="none" w:sz="0" w:space="0" w:color="auto"/>
            <w:left w:val="none" w:sz="0" w:space="0" w:color="auto"/>
            <w:bottom w:val="none" w:sz="0" w:space="0" w:color="auto"/>
            <w:right w:val="none" w:sz="0" w:space="0" w:color="auto"/>
          </w:divBdr>
        </w:div>
        <w:div w:id="288365807">
          <w:marLeft w:val="0"/>
          <w:marRight w:val="0"/>
          <w:marTop w:val="0"/>
          <w:marBottom w:val="0"/>
          <w:divBdr>
            <w:top w:val="none" w:sz="0" w:space="0" w:color="auto"/>
            <w:left w:val="none" w:sz="0" w:space="0" w:color="auto"/>
            <w:bottom w:val="none" w:sz="0" w:space="0" w:color="auto"/>
            <w:right w:val="none" w:sz="0" w:space="0" w:color="auto"/>
          </w:divBdr>
        </w:div>
        <w:div w:id="336150812">
          <w:marLeft w:val="0"/>
          <w:marRight w:val="0"/>
          <w:marTop w:val="0"/>
          <w:marBottom w:val="0"/>
          <w:divBdr>
            <w:top w:val="none" w:sz="0" w:space="0" w:color="auto"/>
            <w:left w:val="none" w:sz="0" w:space="0" w:color="auto"/>
            <w:bottom w:val="none" w:sz="0" w:space="0" w:color="auto"/>
            <w:right w:val="none" w:sz="0" w:space="0" w:color="auto"/>
          </w:divBdr>
        </w:div>
        <w:div w:id="1859780842">
          <w:marLeft w:val="0"/>
          <w:marRight w:val="0"/>
          <w:marTop w:val="0"/>
          <w:marBottom w:val="0"/>
          <w:divBdr>
            <w:top w:val="none" w:sz="0" w:space="0" w:color="auto"/>
            <w:left w:val="none" w:sz="0" w:space="0" w:color="auto"/>
            <w:bottom w:val="none" w:sz="0" w:space="0" w:color="auto"/>
            <w:right w:val="none" w:sz="0" w:space="0" w:color="auto"/>
          </w:divBdr>
        </w:div>
        <w:div w:id="236593803">
          <w:marLeft w:val="0"/>
          <w:marRight w:val="0"/>
          <w:marTop w:val="0"/>
          <w:marBottom w:val="0"/>
          <w:divBdr>
            <w:top w:val="none" w:sz="0" w:space="0" w:color="auto"/>
            <w:left w:val="none" w:sz="0" w:space="0" w:color="auto"/>
            <w:bottom w:val="none" w:sz="0" w:space="0" w:color="auto"/>
            <w:right w:val="none" w:sz="0" w:space="0" w:color="auto"/>
          </w:divBdr>
        </w:div>
        <w:div w:id="898592491">
          <w:marLeft w:val="0"/>
          <w:marRight w:val="0"/>
          <w:marTop w:val="0"/>
          <w:marBottom w:val="0"/>
          <w:divBdr>
            <w:top w:val="none" w:sz="0" w:space="0" w:color="auto"/>
            <w:left w:val="none" w:sz="0" w:space="0" w:color="auto"/>
            <w:bottom w:val="none" w:sz="0" w:space="0" w:color="auto"/>
            <w:right w:val="none" w:sz="0" w:space="0" w:color="auto"/>
          </w:divBdr>
        </w:div>
        <w:div w:id="1654139874">
          <w:marLeft w:val="0"/>
          <w:marRight w:val="0"/>
          <w:marTop w:val="0"/>
          <w:marBottom w:val="0"/>
          <w:divBdr>
            <w:top w:val="none" w:sz="0" w:space="0" w:color="auto"/>
            <w:left w:val="none" w:sz="0" w:space="0" w:color="auto"/>
            <w:bottom w:val="none" w:sz="0" w:space="0" w:color="auto"/>
            <w:right w:val="none" w:sz="0" w:space="0" w:color="auto"/>
          </w:divBdr>
        </w:div>
        <w:div w:id="278031018">
          <w:marLeft w:val="0"/>
          <w:marRight w:val="0"/>
          <w:marTop w:val="0"/>
          <w:marBottom w:val="0"/>
          <w:divBdr>
            <w:top w:val="none" w:sz="0" w:space="0" w:color="auto"/>
            <w:left w:val="none" w:sz="0" w:space="0" w:color="auto"/>
            <w:bottom w:val="none" w:sz="0" w:space="0" w:color="auto"/>
            <w:right w:val="none" w:sz="0" w:space="0" w:color="auto"/>
          </w:divBdr>
        </w:div>
        <w:div w:id="395014026">
          <w:marLeft w:val="0"/>
          <w:marRight w:val="0"/>
          <w:marTop w:val="0"/>
          <w:marBottom w:val="0"/>
          <w:divBdr>
            <w:top w:val="none" w:sz="0" w:space="0" w:color="auto"/>
            <w:left w:val="none" w:sz="0" w:space="0" w:color="auto"/>
            <w:bottom w:val="none" w:sz="0" w:space="0" w:color="auto"/>
            <w:right w:val="none" w:sz="0" w:space="0" w:color="auto"/>
          </w:divBdr>
        </w:div>
        <w:div w:id="1011100338">
          <w:marLeft w:val="0"/>
          <w:marRight w:val="0"/>
          <w:marTop w:val="0"/>
          <w:marBottom w:val="0"/>
          <w:divBdr>
            <w:top w:val="none" w:sz="0" w:space="0" w:color="auto"/>
            <w:left w:val="none" w:sz="0" w:space="0" w:color="auto"/>
            <w:bottom w:val="none" w:sz="0" w:space="0" w:color="auto"/>
            <w:right w:val="none" w:sz="0" w:space="0" w:color="auto"/>
          </w:divBdr>
        </w:div>
        <w:div w:id="347104776">
          <w:marLeft w:val="0"/>
          <w:marRight w:val="0"/>
          <w:marTop w:val="0"/>
          <w:marBottom w:val="0"/>
          <w:divBdr>
            <w:top w:val="none" w:sz="0" w:space="0" w:color="auto"/>
            <w:left w:val="none" w:sz="0" w:space="0" w:color="auto"/>
            <w:bottom w:val="none" w:sz="0" w:space="0" w:color="auto"/>
            <w:right w:val="none" w:sz="0" w:space="0" w:color="auto"/>
          </w:divBdr>
        </w:div>
        <w:div w:id="1806852961">
          <w:marLeft w:val="0"/>
          <w:marRight w:val="0"/>
          <w:marTop w:val="0"/>
          <w:marBottom w:val="0"/>
          <w:divBdr>
            <w:top w:val="none" w:sz="0" w:space="0" w:color="auto"/>
            <w:left w:val="none" w:sz="0" w:space="0" w:color="auto"/>
            <w:bottom w:val="none" w:sz="0" w:space="0" w:color="auto"/>
            <w:right w:val="none" w:sz="0" w:space="0" w:color="auto"/>
          </w:divBdr>
        </w:div>
        <w:div w:id="762456486">
          <w:marLeft w:val="0"/>
          <w:marRight w:val="0"/>
          <w:marTop w:val="0"/>
          <w:marBottom w:val="0"/>
          <w:divBdr>
            <w:top w:val="none" w:sz="0" w:space="0" w:color="auto"/>
            <w:left w:val="none" w:sz="0" w:space="0" w:color="auto"/>
            <w:bottom w:val="none" w:sz="0" w:space="0" w:color="auto"/>
            <w:right w:val="none" w:sz="0" w:space="0" w:color="auto"/>
          </w:divBdr>
        </w:div>
        <w:div w:id="1609268483">
          <w:marLeft w:val="0"/>
          <w:marRight w:val="0"/>
          <w:marTop w:val="0"/>
          <w:marBottom w:val="0"/>
          <w:divBdr>
            <w:top w:val="none" w:sz="0" w:space="0" w:color="auto"/>
            <w:left w:val="none" w:sz="0" w:space="0" w:color="auto"/>
            <w:bottom w:val="none" w:sz="0" w:space="0" w:color="auto"/>
            <w:right w:val="none" w:sz="0" w:space="0" w:color="auto"/>
          </w:divBdr>
        </w:div>
        <w:div w:id="2090954492">
          <w:marLeft w:val="0"/>
          <w:marRight w:val="0"/>
          <w:marTop w:val="0"/>
          <w:marBottom w:val="0"/>
          <w:divBdr>
            <w:top w:val="none" w:sz="0" w:space="0" w:color="auto"/>
            <w:left w:val="none" w:sz="0" w:space="0" w:color="auto"/>
            <w:bottom w:val="none" w:sz="0" w:space="0" w:color="auto"/>
            <w:right w:val="none" w:sz="0" w:space="0" w:color="auto"/>
          </w:divBdr>
        </w:div>
        <w:div w:id="1782846035">
          <w:marLeft w:val="0"/>
          <w:marRight w:val="0"/>
          <w:marTop w:val="0"/>
          <w:marBottom w:val="0"/>
          <w:divBdr>
            <w:top w:val="none" w:sz="0" w:space="0" w:color="auto"/>
            <w:left w:val="none" w:sz="0" w:space="0" w:color="auto"/>
            <w:bottom w:val="none" w:sz="0" w:space="0" w:color="auto"/>
            <w:right w:val="none" w:sz="0" w:space="0" w:color="auto"/>
          </w:divBdr>
        </w:div>
        <w:div w:id="1976831304">
          <w:marLeft w:val="0"/>
          <w:marRight w:val="0"/>
          <w:marTop w:val="0"/>
          <w:marBottom w:val="0"/>
          <w:divBdr>
            <w:top w:val="none" w:sz="0" w:space="0" w:color="auto"/>
            <w:left w:val="none" w:sz="0" w:space="0" w:color="auto"/>
            <w:bottom w:val="none" w:sz="0" w:space="0" w:color="auto"/>
            <w:right w:val="none" w:sz="0" w:space="0" w:color="auto"/>
          </w:divBdr>
        </w:div>
        <w:div w:id="309213211">
          <w:marLeft w:val="0"/>
          <w:marRight w:val="0"/>
          <w:marTop w:val="0"/>
          <w:marBottom w:val="0"/>
          <w:divBdr>
            <w:top w:val="none" w:sz="0" w:space="0" w:color="auto"/>
            <w:left w:val="none" w:sz="0" w:space="0" w:color="auto"/>
            <w:bottom w:val="none" w:sz="0" w:space="0" w:color="auto"/>
            <w:right w:val="none" w:sz="0" w:space="0" w:color="auto"/>
          </w:divBdr>
        </w:div>
        <w:div w:id="2095934953">
          <w:marLeft w:val="0"/>
          <w:marRight w:val="0"/>
          <w:marTop w:val="0"/>
          <w:marBottom w:val="0"/>
          <w:divBdr>
            <w:top w:val="none" w:sz="0" w:space="0" w:color="auto"/>
            <w:left w:val="none" w:sz="0" w:space="0" w:color="auto"/>
            <w:bottom w:val="none" w:sz="0" w:space="0" w:color="auto"/>
            <w:right w:val="none" w:sz="0" w:space="0" w:color="auto"/>
          </w:divBdr>
        </w:div>
        <w:div w:id="660935511">
          <w:marLeft w:val="0"/>
          <w:marRight w:val="0"/>
          <w:marTop w:val="0"/>
          <w:marBottom w:val="0"/>
          <w:divBdr>
            <w:top w:val="none" w:sz="0" w:space="0" w:color="auto"/>
            <w:left w:val="none" w:sz="0" w:space="0" w:color="auto"/>
            <w:bottom w:val="none" w:sz="0" w:space="0" w:color="auto"/>
            <w:right w:val="none" w:sz="0" w:space="0" w:color="auto"/>
          </w:divBdr>
        </w:div>
        <w:div w:id="134490093">
          <w:marLeft w:val="0"/>
          <w:marRight w:val="0"/>
          <w:marTop w:val="0"/>
          <w:marBottom w:val="0"/>
          <w:divBdr>
            <w:top w:val="none" w:sz="0" w:space="0" w:color="auto"/>
            <w:left w:val="none" w:sz="0" w:space="0" w:color="auto"/>
            <w:bottom w:val="none" w:sz="0" w:space="0" w:color="auto"/>
            <w:right w:val="none" w:sz="0" w:space="0" w:color="auto"/>
          </w:divBdr>
        </w:div>
        <w:div w:id="1148478308">
          <w:marLeft w:val="0"/>
          <w:marRight w:val="0"/>
          <w:marTop w:val="0"/>
          <w:marBottom w:val="0"/>
          <w:divBdr>
            <w:top w:val="none" w:sz="0" w:space="0" w:color="auto"/>
            <w:left w:val="none" w:sz="0" w:space="0" w:color="auto"/>
            <w:bottom w:val="none" w:sz="0" w:space="0" w:color="auto"/>
            <w:right w:val="none" w:sz="0" w:space="0" w:color="auto"/>
          </w:divBdr>
        </w:div>
        <w:div w:id="711343258">
          <w:marLeft w:val="0"/>
          <w:marRight w:val="0"/>
          <w:marTop w:val="0"/>
          <w:marBottom w:val="0"/>
          <w:divBdr>
            <w:top w:val="none" w:sz="0" w:space="0" w:color="auto"/>
            <w:left w:val="none" w:sz="0" w:space="0" w:color="auto"/>
            <w:bottom w:val="none" w:sz="0" w:space="0" w:color="auto"/>
            <w:right w:val="none" w:sz="0" w:space="0" w:color="auto"/>
          </w:divBdr>
        </w:div>
        <w:div w:id="1845582716">
          <w:marLeft w:val="0"/>
          <w:marRight w:val="0"/>
          <w:marTop w:val="0"/>
          <w:marBottom w:val="0"/>
          <w:divBdr>
            <w:top w:val="none" w:sz="0" w:space="0" w:color="auto"/>
            <w:left w:val="none" w:sz="0" w:space="0" w:color="auto"/>
            <w:bottom w:val="none" w:sz="0" w:space="0" w:color="auto"/>
            <w:right w:val="none" w:sz="0" w:space="0" w:color="auto"/>
          </w:divBdr>
        </w:div>
        <w:div w:id="1074937016">
          <w:marLeft w:val="0"/>
          <w:marRight w:val="0"/>
          <w:marTop w:val="0"/>
          <w:marBottom w:val="0"/>
          <w:divBdr>
            <w:top w:val="none" w:sz="0" w:space="0" w:color="auto"/>
            <w:left w:val="none" w:sz="0" w:space="0" w:color="auto"/>
            <w:bottom w:val="none" w:sz="0" w:space="0" w:color="auto"/>
            <w:right w:val="none" w:sz="0" w:space="0" w:color="auto"/>
          </w:divBdr>
        </w:div>
        <w:div w:id="1864591793">
          <w:marLeft w:val="0"/>
          <w:marRight w:val="0"/>
          <w:marTop w:val="0"/>
          <w:marBottom w:val="0"/>
          <w:divBdr>
            <w:top w:val="none" w:sz="0" w:space="0" w:color="auto"/>
            <w:left w:val="none" w:sz="0" w:space="0" w:color="auto"/>
            <w:bottom w:val="none" w:sz="0" w:space="0" w:color="auto"/>
            <w:right w:val="none" w:sz="0" w:space="0" w:color="auto"/>
          </w:divBdr>
        </w:div>
        <w:div w:id="1188593453">
          <w:marLeft w:val="0"/>
          <w:marRight w:val="0"/>
          <w:marTop w:val="0"/>
          <w:marBottom w:val="0"/>
          <w:divBdr>
            <w:top w:val="none" w:sz="0" w:space="0" w:color="auto"/>
            <w:left w:val="none" w:sz="0" w:space="0" w:color="auto"/>
            <w:bottom w:val="none" w:sz="0" w:space="0" w:color="auto"/>
            <w:right w:val="none" w:sz="0" w:space="0" w:color="auto"/>
          </w:divBdr>
        </w:div>
        <w:div w:id="308369741">
          <w:marLeft w:val="0"/>
          <w:marRight w:val="0"/>
          <w:marTop w:val="0"/>
          <w:marBottom w:val="0"/>
          <w:divBdr>
            <w:top w:val="none" w:sz="0" w:space="0" w:color="auto"/>
            <w:left w:val="none" w:sz="0" w:space="0" w:color="auto"/>
            <w:bottom w:val="none" w:sz="0" w:space="0" w:color="auto"/>
            <w:right w:val="none" w:sz="0" w:space="0" w:color="auto"/>
          </w:divBdr>
        </w:div>
        <w:div w:id="1887764624">
          <w:marLeft w:val="0"/>
          <w:marRight w:val="0"/>
          <w:marTop w:val="0"/>
          <w:marBottom w:val="0"/>
          <w:divBdr>
            <w:top w:val="none" w:sz="0" w:space="0" w:color="auto"/>
            <w:left w:val="none" w:sz="0" w:space="0" w:color="auto"/>
            <w:bottom w:val="none" w:sz="0" w:space="0" w:color="auto"/>
            <w:right w:val="none" w:sz="0" w:space="0" w:color="auto"/>
          </w:divBdr>
        </w:div>
        <w:div w:id="235630308">
          <w:marLeft w:val="0"/>
          <w:marRight w:val="0"/>
          <w:marTop w:val="0"/>
          <w:marBottom w:val="0"/>
          <w:divBdr>
            <w:top w:val="none" w:sz="0" w:space="0" w:color="auto"/>
            <w:left w:val="none" w:sz="0" w:space="0" w:color="auto"/>
            <w:bottom w:val="none" w:sz="0" w:space="0" w:color="auto"/>
            <w:right w:val="none" w:sz="0" w:space="0" w:color="auto"/>
          </w:divBdr>
        </w:div>
        <w:div w:id="1184829338">
          <w:marLeft w:val="0"/>
          <w:marRight w:val="0"/>
          <w:marTop w:val="0"/>
          <w:marBottom w:val="0"/>
          <w:divBdr>
            <w:top w:val="none" w:sz="0" w:space="0" w:color="auto"/>
            <w:left w:val="none" w:sz="0" w:space="0" w:color="auto"/>
            <w:bottom w:val="none" w:sz="0" w:space="0" w:color="auto"/>
            <w:right w:val="none" w:sz="0" w:space="0" w:color="auto"/>
          </w:divBdr>
        </w:div>
        <w:div w:id="507982789">
          <w:marLeft w:val="0"/>
          <w:marRight w:val="0"/>
          <w:marTop w:val="0"/>
          <w:marBottom w:val="0"/>
          <w:divBdr>
            <w:top w:val="none" w:sz="0" w:space="0" w:color="auto"/>
            <w:left w:val="none" w:sz="0" w:space="0" w:color="auto"/>
            <w:bottom w:val="none" w:sz="0" w:space="0" w:color="auto"/>
            <w:right w:val="none" w:sz="0" w:space="0" w:color="auto"/>
          </w:divBdr>
        </w:div>
        <w:div w:id="480541289">
          <w:marLeft w:val="0"/>
          <w:marRight w:val="0"/>
          <w:marTop w:val="0"/>
          <w:marBottom w:val="0"/>
          <w:divBdr>
            <w:top w:val="none" w:sz="0" w:space="0" w:color="auto"/>
            <w:left w:val="none" w:sz="0" w:space="0" w:color="auto"/>
            <w:bottom w:val="none" w:sz="0" w:space="0" w:color="auto"/>
            <w:right w:val="none" w:sz="0" w:space="0" w:color="auto"/>
          </w:divBdr>
        </w:div>
        <w:div w:id="1080298492">
          <w:marLeft w:val="0"/>
          <w:marRight w:val="0"/>
          <w:marTop w:val="0"/>
          <w:marBottom w:val="0"/>
          <w:divBdr>
            <w:top w:val="none" w:sz="0" w:space="0" w:color="auto"/>
            <w:left w:val="none" w:sz="0" w:space="0" w:color="auto"/>
            <w:bottom w:val="none" w:sz="0" w:space="0" w:color="auto"/>
            <w:right w:val="none" w:sz="0" w:space="0" w:color="auto"/>
          </w:divBdr>
        </w:div>
        <w:div w:id="1191184537">
          <w:marLeft w:val="0"/>
          <w:marRight w:val="0"/>
          <w:marTop w:val="0"/>
          <w:marBottom w:val="0"/>
          <w:divBdr>
            <w:top w:val="none" w:sz="0" w:space="0" w:color="auto"/>
            <w:left w:val="none" w:sz="0" w:space="0" w:color="auto"/>
            <w:bottom w:val="none" w:sz="0" w:space="0" w:color="auto"/>
            <w:right w:val="none" w:sz="0" w:space="0" w:color="auto"/>
          </w:divBdr>
        </w:div>
        <w:div w:id="1771507706">
          <w:marLeft w:val="0"/>
          <w:marRight w:val="0"/>
          <w:marTop w:val="0"/>
          <w:marBottom w:val="0"/>
          <w:divBdr>
            <w:top w:val="none" w:sz="0" w:space="0" w:color="auto"/>
            <w:left w:val="none" w:sz="0" w:space="0" w:color="auto"/>
            <w:bottom w:val="none" w:sz="0" w:space="0" w:color="auto"/>
            <w:right w:val="none" w:sz="0" w:space="0" w:color="auto"/>
          </w:divBdr>
        </w:div>
        <w:div w:id="139427520">
          <w:marLeft w:val="0"/>
          <w:marRight w:val="0"/>
          <w:marTop w:val="0"/>
          <w:marBottom w:val="0"/>
          <w:divBdr>
            <w:top w:val="none" w:sz="0" w:space="0" w:color="auto"/>
            <w:left w:val="none" w:sz="0" w:space="0" w:color="auto"/>
            <w:bottom w:val="none" w:sz="0" w:space="0" w:color="auto"/>
            <w:right w:val="none" w:sz="0" w:space="0" w:color="auto"/>
          </w:divBdr>
        </w:div>
        <w:div w:id="938829931">
          <w:marLeft w:val="0"/>
          <w:marRight w:val="0"/>
          <w:marTop w:val="0"/>
          <w:marBottom w:val="0"/>
          <w:divBdr>
            <w:top w:val="none" w:sz="0" w:space="0" w:color="auto"/>
            <w:left w:val="none" w:sz="0" w:space="0" w:color="auto"/>
            <w:bottom w:val="none" w:sz="0" w:space="0" w:color="auto"/>
            <w:right w:val="none" w:sz="0" w:space="0" w:color="auto"/>
          </w:divBdr>
        </w:div>
        <w:div w:id="1768963475">
          <w:marLeft w:val="0"/>
          <w:marRight w:val="0"/>
          <w:marTop w:val="0"/>
          <w:marBottom w:val="0"/>
          <w:divBdr>
            <w:top w:val="none" w:sz="0" w:space="0" w:color="auto"/>
            <w:left w:val="none" w:sz="0" w:space="0" w:color="auto"/>
            <w:bottom w:val="none" w:sz="0" w:space="0" w:color="auto"/>
            <w:right w:val="none" w:sz="0" w:space="0" w:color="auto"/>
          </w:divBdr>
        </w:div>
        <w:div w:id="1165319577">
          <w:marLeft w:val="0"/>
          <w:marRight w:val="0"/>
          <w:marTop w:val="0"/>
          <w:marBottom w:val="0"/>
          <w:divBdr>
            <w:top w:val="none" w:sz="0" w:space="0" w:color="auto"/>
            <w:left w:val="none" w:sz="0" w:space="0" w:color="auto"/>
            <w:bottom w:val="none" w:sz="0" w:space="0" w:color="auto"/>
            <w:right w:val="none" w:sz="0" w:space="0" w:color="auto"/>
          </w:divBdr>
        </w:div>
        <w:div w:id="1237083811">
          <w:marLeft w:val="0"/>
          <w:marRight w:val="0"/>
          <w:marTop w:val="0"/>
          <w:marBottom w:val="0"/>
          <w:divBdr>
            <w:top w:val="none" w:sz="0" w:space="0" w:color="auto"/>
            <w:left w:val="none" w:sz="0" w:space="0" w:color="auto"/>
            <w:bottom w:val="none" w:sz="0" w:space="0" w:color="auto"/>
            <w:right w:val="none" w:sz="0" w:space="0" w:color="auto"/>
          </w:divBdr>
        </w:div>
        <w:div w:id="867525124">
          <w:marLeft w:val="0"/>
          <w:marRight w:val="0"/>
          <w:marTop w:val="0"/>
          <w:marBottom w:val="0"/>
          <w:divBdr>
            <w:top w:val="none" w:sz="0" w:space="0" w:color="auto"/>
            <w:left w:val="none" w:sz="0" w:space="0" w:color="auto"/>
            <w:bottom w:val="none" w:sz="0" w:space="0" w:color="auto"/>
            <w:right w:val="none" w:sz="0" w:space="0" w:color="auto"/>
          </w:divBdr>
        </w:div>
        <w:div w:id="1614289218">
          <w:marLeft w:val="0"/>
          <w:marRight w:val="0"/>
          <w:marTop w:val="0"/>
          <w:marBottom w:val="0"/>
          <w:divBdr>
            <w:top w:val="none" w:sz="0" w:space="0" w:color="auto"/>
            <w:left w:val="none" w:sz="0" w:space="0" w:color="auto"/>
            <w:bottom w:val="none" w:sz="0" w:space="0" w:color="auto"/>
            <w:right w:val="none" w:sz="0" w:space="0" w:color="auto"/>
          </w:divBdr>
        </w:div>
        <w:div w:id="11536141">
          <w:marLeft w:val="0"/>
          <w:marRight w:val="0"/>
          <w:marTop w:val="0"/>
          <w:marBottom w:val="0"/>
          <w:divBdr>
            <w:top w:val="none" w:sz="0" w:space="0" w:color="auto"/>
            <w:left w:val="none" w:sz="0" w:space="0" w:color="auto"/>
            <w:bottom w:val="none" w:sz="0" w:space="0" w:color="auto"/>
            <w:right w:val="none" w:sz="0" w:space="0" w:color="auto"/>
          </w:divBdr>
        </w:div>
        <w:div w:id="1982609705">
          <w:marLeft w:val="0"/>
          <w:marRight w:val="0"/>
          <w:marTop w:val="0"/>
          <w:marBottom w:val="0"/>
          <w:divBdr>
            <w:top w:val="none" w:sz="0" w:space="0" w:color="auto"/>
            <w:left w:val="none" w:sz="0" w:space="0" w:color="auto"/>
            <w:bottom w:val="none" w:sz="0" w:space="0" w:color="auto"/>
            <w:right w:val="none" w:sz="0" w:space="0" w:color="auto"/>
          </w:divBdr>
        </w:div>
        <w:div w:id="2022470773">
          <w:marLeft w:val="0"/>
          <w:marRight w:val="0"/>
          <w:marTop w:val="0"/>
          <w:marBottom w:val="0"/>
          <w:divBdr>
            <w:top w:val="none" w:sz="0" w:space="0" w:color="auto"/>
            <w:left w:val="none" w:sz="0" w:space="0" w:color="auto"/>
            <w:bottom w:val="none" w:sz="0" w:space="0" w:color="auto"/>
            <w:right w:val="none" w:sz="0" w:space="0" w:color="auto"/>
          </w:divBdr>
        </w:div>
        <w:div w:id="1728914123">
          <w:marLeft w:val="0"/>
          <w:marRight w:val="0"/>
          <w:marTop w:val="0"/>
          <w:marBottom w:val="0"/>
          <w:divBdr>
            <w:top w:val="none" w:sz="0" w:space="0" w:color="auto"/>
            <w:left w:val="none" w:sz="0" w:space="0" w:color="auto"/>
            <w:bottom w:val="none" w:sz="0" w:space="0" w:color="auto"/>
            <w:right w:val="none" w:sz="0" w:space="0" w:color="auto"/>
          </w:divBdr>
        </w:div>
        <w:div w:id="1316641818">
          <w:marLeft w:val="0"/>
          <w:marRight w:val="0"/>
          <w:marTop w:val="0"/>
          <w:marBottom w:val="0"/>
          <w:divBdr>
            <w:top w:val="none" w:sz="0" w:space="0" w:color="auto"/>
            <w:left w:val="none" w:sz="0" w:space="0" w:color="auto"/>
            <w:bottom w:val="none" w:sz="0" w:space="0" w:color="auto"/>
            <w:right w:val="none" w:sz="0" w:space="0" w:color="auto"/>
          </w:divBdr>
        </w:div>
        <w:div w:id="54592360">
          <w:marLeft w:val="0"/>
          <w:marRight w:val="0"/>
          <w:marTop w:val="0"/>
          <w:marBottom w:val="0"/>
          <w:divBdr>
            <w:top w:val="none" w:sz="0" w:space="0" w:color="auto"/>
            <w:left w:val="none" w:sz="0" w:space="0" w:color="auto"/>
            <w:bottom w:val="none" w:sz="0" w:space="0" w:color="auto"/>
            <w:right w:val="none" w:sz="0" w:space="0" w:color="auto"/>
          </w:divBdr>
        </w:div>
        <w:div w:id="851799137">
          <w:marLeft w:val="0"/>
          <w:marRight w:val="0"/>
          <w:marTop w:val="0"/>
          <w:marBottom w:val="0"/>
          <w:divBdr>
            <w:top w:val="none" w:sz="0" w:space="0" w:color="auto"/>
            <w:left w:val="none" w:sz="0" w:space="0" w:color="auto"/>
            <w:bottom w:val="none" w:sz="0" w:space="0" w:color="auto"/>
            <w:right w:val="none" w:sz="0" w:space="0" w:color="auto"/>
          </w:divBdr>
        </w:div>
        <w:div w:id="1535338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5</Pages>
  <Words>1742</Words>
  <Characters>9413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dc:creator>
  <cp:lastModifiedBy>Victor</cp:lastModifiedBy>
  <cp:revision>26</cp:revision>
  <dcterms:created xsi:type="dcterms:W3CDTF">2017-09-21T13:36:00Z</dcterms:created>
  <dcterms:modified xsi:type="dcterms:W3CDTF">2017-09-21T20:14:00Z</dcterms:modified>
</cp:coreProperties>
</file>